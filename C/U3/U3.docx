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Arial" w:hAnsi="Arial" w:eastAsia="Times New Roman" w:cs="Arial"/>
          <w:b/>
          <w:b/>
          <w:bCs/>
          <w:sz w:val="24"/>
          <w:szCs w:val="24"/>
          <w:u w:val="single"/>
        </w:rPr>
      </w:pPr>
      <w:r>
        <w:rPr>
          <w:rFonts w:eastAsia="Times New Roman" w:cs="Arial" w:ascii="Arial" w:hAnsi="Arial"/>
          <w:b/>
          <w:bCs/>
          <w:sz w:val="24"/>
          <w:szCs w:val="24"/>
          <w:u w:val="single"/>
        </w:rPr>
        <w:t>strcpy</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strcpy() is a standard library function in C/C++ and is used to copy one string to another. In C it is present in </w:t>
      </w:r>
      <w:r>
        <w:rPr>
          <w:rFonts w:eastAsia="Times New Roman" w:cs="Arial" w:ascii="Arial" w:hAnsi="Arial"/>
          <w:b/>
          <w:bCs/>
          <w:sz w:val="24"/>
          <w:szCs w:val="24"/>
        </w:rPr>
        <w:t>string.h</w:t>
      </w:r>
      <w:r>
        <w:rPr>
          <w:rFonts w:eastAsia="Times New Roman" w:cs="Arial" w:ascii="Arial" w:hAnsi="Arial"/>
          <w:sz w:val="24"/>
          <w:szCs w:val="24"/>
        </w:rPr>
        <w:t xml:space="preserve"> header file and in C++ it is present in </w:t>
      </w:r>
      <w:r>
        <w:rPr>
          <w:rFonts w:eastAsia="Times New Roman" w:cs="Arial" w:ascii="Arial" w:hAnsi="Arial"/>
          <w:b/>
          <w:bCs/>
          <w:sz w:val="24"/>
          <w:szCs w:val="24"/>
        </w:rPr>
        <w:t>cstring</w:t>
      </w:r>
      <w:r>
        <w:rPr>
          <w:rFonts w:eastAsia="Times New Roman" w:cs="Arial" w:ascii="Arial" w:hAnsi="Arial"/>
          <w:sz w:val="24"/>
          <w:szCs w:val="24"/>
        </w:rPr>
        <w:t xml:space="preserve"> header file.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b/>
          <w:bCs/>
          <w:sz w:val="24"/>
          <w:szCs w:val="24"/>
        </w:rPr>
        <w:t>char* strcpy(char* dest, const char* src);</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Paramters:</w:t>
      </w:r>
      <w:r>
        <w:rPr>
          <w:rFonts w:eastAsia="Times New Roman" w:cs="Arial" w:ascii="Arial" w:hAnsi="Arial"/>
          <w:sz w:val="24"/>
          <w:szCs w:val="24"/>
        </w:rPr>
        <w:t xml:space="preserve"> This method accepts following paramters:</w:t>
      </w:r>
    </w:p>
    <w:p>
      <w:pPr>
        <w:pStyle w:val="Normal"/>
        <w:numPr>
          <w:ilvl w:val="0"/>
          <w:numId w:val="1"/>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dest</w:t>
      </w:r>
      <w:r>
        <w:rPr>
          <w:rFonts w:eastAsia="Times New Roman" w:cs="Arial" w:ascii="Arial" w:hAnsi="Arial"/>
          <w:sz w:val="24"/>
          <w:szCs w:val="24"/>
        </w:rPr>
        <w:t xml:space="preserve">: Pointer to the destination array where the content is to be copied. </w:t>
      </w:r>
    </w:p>
    <w:p>
      <w:pPr>
        <w:pStyle w:val="Normal"/>
        <w:numPr>
          <w:ilvl w:val="0"/>
          <w:numId w:val="1"/>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 xml:space="preserve">src: </w:t>
      </w:r>
      <w:r>
        <w:rPr>
          <w:rFonts w:eastAsia="Times New Roman" w:cs="Arial" w:ascii="Arial" w:hAnsi="Arial"/>
          <w:sz w:val="24"/>
          <w:szCs w:val="24"/>
        </w:rPr>
        <w:t xml:space="preserve">string which will be copied.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Return Value:</w:t>
      </w:r>
      <w:r>
        <w:rPr>
          <w:rFonts w:eastAsia="Times New Roman" w:cs="Arial" w:ascii="Arial" w:hAnsi="Arial"/>
          <w:sz w:val="24"/>
          <w:szCs w:val="24"/>
        </w:rPr>
        <w:t xml:space="preserve"> After copying the source string to the destination string, the strcpy() function returns a pointer to the destination string.</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Below program explains different usages of this library function: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C program to illustrate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strcpy() function ic C/C++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str1[]="Hello Geeks!";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str2[] = "GeeksforGeeks";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str3[40];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str4[40];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str5[] = "GfG";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strcpy(str2, str1);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strcpy(str3, "Copy successful");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strcpy(str4, str5);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 ("str1: %s\nstr2: %s\nstr3: %s\nstr4: %s\n", str1, str2, str3, str4);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Web"/>
        <w:rPr>
          <w:rFonts w:ascii="Arial" w:hAnsi="Arial" w:cs="Arial"/>
          <w:b/>
          <w:b/>
          <w:bCs/>
        </w:rPr>
      </w:pPr>
      <w:r>
        <w:rPr>
          <w:rFonts w:cs="Arial" w:ascii="Arial" w:hAnsi="Arial"/>
          <w:b/>
          <w:bCs/>
        </w:rPr>
        <w:t>Output:</w:t>
      </w:r>
    </w:p>
    <w:p>
      <w:pPr>
        <w:pStyle w:val="HTMLPreformatted"/>
        <w:rPr>
          <w:rFonts w:ascii="Arial" w:hAnsi="Arial" w:cs="Arial"/>
          <w:sz w:val="24"/>
          <w:szCs w:val="24"/>
        </w:rPr>
      </w:pPr>
      <w:r>
        <w:rPr>
          <w:rFonts w:cs="Arial" w:ascii="Arial" w:hAnsi="Arial"/>
          <w:sz w:val="24"/>
          <w:szCs w:val="24"/>
        </w:rPr>
        <w:t>str1: Hello Geeks!</w:t>
      </w:r>
    </w:p>
    <w:p>
      <w:pPr>
        <w:pStyle w:val="HTMLPreformatted"/>
        <w:rPr>
          <w:rFonts w:ascii="Arial" w:hAnsi="Arial" w:cs="Arial"/>
          <w:sz w:val="24"/>
          <w:szCs w:val="24"/>
        </w:rPr>
      </w:pPr>
      <w:r>
        <w:rPr>
          <w:rFonts w:cs="Arial" w:ascii="Arial" w:hAnsi="Arial"/>
          <w:sz w:val="24"/>
          <w:szCs w:val="24"/>
        </w:rPr>
        <w:t>str2: Hello Geeks!</w:t>
      </w:r>
    </w:p>
    <w:p>
      <w:pPr>
        <w:pStyle w:val="HTMLPreformatted"/>
        <w:rPr>
          <w:rFonts w:ascii="Arial" w:hAnsi="Arial" w:cs="Arial"/>
          <w:sz w:val="24"/>
          <w:szCs w:val="24"/>
        </w:rPr>
      </w:pPr>
      <w:r>
        <w:rPr>
          <w:rFonts w:cs="Arial" w:ascii="Arial" w:hAnsi="Arial"/>
          <w:sz w:val="24"/>
          <w:szCs w:val="24"/>
        </w:rPr>
        <w:t>str3: copy successful</w:t>
      </w:r>
    </w:p>
    <w:p>
      <w:pPr>
        <w:pStyle w:val="HTMLPreformatted"/>
        <w:rPr>
          <w:rFonts w:ascii="Arial" w:hAnsi="Arial" w:cs="Arial"/>
          <w:sz w:val="24"/>
          <w:szCs w:val="24"/>
        </w:rPr>
      </w:pPr>
      <w:r>
        <w:rPr>
          <w:rFonts w:cs="Arial" w:ascii="Arial" w:hAnsi="Arial"/>
          <w:sz w:val="24"/>
          <w:szCs w:val="24"/>
        </w:rPr>
        <w:t>str4: GfG</w:t>
      </w:r>
    </w:p>
    <w:p>
      <w:pPr>
        <w:pStyle w:val="HTMLPreformatted"/>
        <w:rPr>
          <w:rFonts w:ascii="Arial" w:hAnsi="Arial" w:cs="Arial"/>
          <w:sz w:val="24"/>
          <w:szCs w:val="24"/>
        </w:rPr>
      </w:pPr>
      <w:r>
        <w:rPr>
          <w:rFonts w:cs="Arial" w:ascii="Arial" w:hAnsi="Arial"/>
          <w:sz w:val="24"/>
          <w:szCs w:val="24"/>
        </w:rPr>
      </w:r>
    </w:p>
    <w:p>
      <w:pPr>
        <w:pStyle w:val="HTMLPreformatted"/>
        <w:rPr>
          <w:rStyle w:val="Strong"/>
          <w:rFonts w:ascii="Arial" w:hAnsi="Arial" w:cs="Arial"/>
          <w:sz w:val="24"/>
          <w:szCs w:val="24"/>
        </w:rPr>
      </w:pPr>
      <w:r>
        <w:rPr>
          <w:rStyle w:val="Strong"/>
          <w:rFonts w:cs="Arial" w:ascii="Arial" w:hAnsi="Arial"/>
          <w:sz w:val="24"/>
          <w:szCs w:val="24"/>
          <w:u w:val="single"/>
        </w:rPr>
        <w:t>strncpy()</w:t>
      </w:r>
      <w:r>
        <w:rPr>
          <w:rStyle w:val="Strong"/>
          <w:rFonts w:cs="Arial" w:ascii="Arial" w:hAnsi="Arial"/>
          <w:sz w:val="24"/>
          <w:szCs w:val="24"/>
        </w:rPr>
        <w:t xml:space="preserve"> function</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The strncpy() function is similar to strcpy() function, except that at most n bytes of src are copied. If there is no NULL character among the first n character of src, the string placed in dest will not be NULL-terminated. If the length of src is less than n, strncpy() writes additional NULL character to dest to ensure that a total of n character are written.</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char *strncpy( char *dest, const char *src, size_t n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Parameters:</w:t>
      </w:r>
      <w:r>
        <w:rPr>
          <w:rFonts w:eastAsia="Times New Roman" w:cs="Arial" w:ascii="Arial" w:hAnsi="Arial"/>
          <w:sz w:val="24"/>
          <w:szCs w:val="24"/>
        </w:rPr>
        <w:t xml:space="preserve"> This function accepts two parameters as mentioned above and described below:</w:t>
      </w:r>
    </w:p>
    <w:p>
      <w:pPr>
        <w:pStyle w:val="Normal"/>
        <w:numPr>
          <w:ilvl w:val="0"/>
          <w:numId w:val="2"/>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src:</w:t>
      </w:r>
      <w:r>
        <w:rPr>
          <w:rFonts w:eastAsia="Times New Roman" w:cs="Arial" w:ascii="Arial" w:hAnsi="Arial"/>
          <w:sz w:val="24"/>
          <w:szCs w:val="24"/>
        </w:rPr>
        <w:t xml:space="preserve"> The string which will be copied.</w:t>
      </w:r>
    </w:p>
    <w:p>
      <w:pPr>
        <w:pStyle w:val="Normal"/>
        <w:numPr>
          <w:ilvl w:val="0"/>
          <w:numId w:val="2"/>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dest:</w:t>
      </w:r>
      <w:r>
        <w:rPr>
          <w:rFonts w:eastAsia="Times New Roman" w:cs="Arial" w:ascii="Arial" w:hAnsi="Arial"/>
          <w:sz w:val="24"/>
          <w:szCs w:val="24"/>
        </w:rPr>
        <w:t xml:space="preserve"> Pointer to the destination array where the content is to be copied.</w:t>
      </w:r>
    </w:p>
    <w:p>
      <w:pPr>
        <w:pStyle w:val="Normal"/>
        <w:numPr>
          <w:ilvl w:val="0"/>
          <w:numId w:val="2"/>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n:</w:t>
      </w:r>
      <w:r>
        <w:rPr>
          <w:rFonts w:eastAsia="Times New Roman" w:cs="Arial" w:ascii="Arial" w:hAnsi="Arial"/>
          <w:sz w:val="24"/>
          <w:szCs w:val="24"/>
        </w:rPr>
        <w:t xml:space="preserve"> The first n character copied from src to dest.</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Return Value:</w:t>
      </w:r>
      <w:r>
        <w:rPr>
          <w:rFonts w:eastAsia="Times New Roman" w:cs="Arial" w:ascii="Arial" w:hAnsi="Arial"/>
          <w:sz w:val="24"/>
          <w:szCs w:val="24"/>
        </w:rPr>
        <w:t xml:space="preserve"> It returns a pointer to the destination string.</w:t>
      </w:r>
    </w:p>
    <w:tbl>
      <w:tblPr>
        <w:tblW w:w="4266" w:type="dxa"/>
        <w:jc w:val="left"/>
        <w:tblInd w:w="0" w:type="dxa"/>
        <w:tblBorders/>
        <w:tblCellMar>
          <w:top w:w="0" w:type="dxa"/>
          <w:left w:w="0" w:type="dxa"/>
          <w:bottom w:w="0" w:type="dxa"/>
          <w:right w:w="0" w:type="dxa"/>
        </w:tblCellMar>
        <w:tblLook w:val="04a0"/>
      </w:tblPr>
      <w:tblGrid>
        <w:gridCol w:w="4266"/>
      </w:tblGrid>
      <w:tr>
        <w:trPr/>
        <w:tc>
          <w:tcPr>
            <w:tcW w:w="4266"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src[] = "geeksforgeeks";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The destination string size is 14.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char dest[14];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copying n bytes of src into dest.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strncpy(dest, src, 14);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printf("Copied string: %s\n", dest);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0" w:after="0"/>
        <w:rPr>
          <w:rFonts w:ascii="Arial" w:hAnsi="Arial" w:eastAsia="Times New Roman" w:cs="Arial"/>
          <w:sz w:val="24"/>
          <w:szCs w:val="24"/>
        </w:rPr>
      </w:pPr>
      <w:ins w:id="0" w:author="Unknown" w:date="0-00-00T00:00:00Z">
        <w:r>
          <w:rPr>
            <w:rFonts w:eastAsia="Times New Roman" w:cs="Arial" w:ascii="Arial" w:hAnsi="Arial"/>
            <w:b/>
            <w:bCs/>
            <w:sz w:val="24"/>
            <w:szCs w:val="24"/>
          </w:rPr>
          <w:t>Output:</w:t>
        </w:r>
      </w:ins>
      <w:r>
        <w:rPr>
          <w:rFonts w:eastAsia="Times New Roman" w:cs="Arial" w:ascii="Arial" w:hAnsi="Arial"/>
          <w:sz w:val="24"/>
          <w:szCs w:val="24"/>
        </w:rPr>
        <w:b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ins w:id="1" w:author="Unknown" w:date="0-00-00T00:00:00Z">
        <w:r>
          <w:rPr>
            <w:rFonts w:eastAsia="Times New Roman" w:cs="Arial" w:ascii="Arial" w:hAnsi="Arial"/>
            <w:sz w:val="24"/>
            <w:szCs w:val="24"/>
          </w:rPr>
          <w:t>Copied string: geeksforgeeks</w:t>
        </w:r>
      </w:ins>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sz w:val="24"/>
          <w:szCs w:val="24"/>
        </w:rPr>
      </w:pPr>
      <w:r>
        <w:rPr>
          <w:rFonts w:cs="Arial" w:ascii="Arial" w:hAnsi="Arial"/>
          <w:b/>
          <w:bCs/>
          <w:sz w:val="24"/>
          <w:szCs w:val="24"/>
          <w:u w:val="single"/>
        </w:rPr>
        <w:t>strcat()</w:t>
      </w:r>
      <w:r>
        <w:rPr>
          <w:rFonts w:cs="Arial" w:ascii="Arial" w:hAnsi="Arial"/>
          <w:sz w:val="24"/>
          <w:szCs w:val="24"/>
        </w:rPr>
        <w:t xml:space="preserve"> function will append a copy of the source string to the end of destination string. The strcat() function takes two arguments:</w:t>
        <w:br/>
        <w:t>1) dest</w:t>
        <w:br/>
        <w:t>2) src</w:t>
        <w:br/>
        <w:t xml:space="preserve">It will append copy of the source string in the destination string. </w:t>
      </w:r>
      <w:r>
        <w:rPr>
          <w:rStyle w:val="Strong"/>
          <w:rFonts w:cs="Arial" w:ascii="Arial" w:hAnsi="Arial"/>
          <w:sz w:val="24"/>
          <w:szCs w:val="24"/>
        </w:rPr>
        <w:t>The terminating character at the end of dest is replaced by the first character of src .</w:t>
      </w:r>
      <w:r>
        <w:rPr>
          <w:rFonts w:cs="Arial" w:ascii="Arial" w:hAnsi="Arial"/>
          <w:sz w:val="24"/>
          <w:szCs w:val="24"/>
        </w:rPr>
        <w:br/>
      </w:r>
      <w:r>
        <w:rPr>
          <w:rStyle w:val="Strong"/>
          <w:rFonts w:cs="Arial" w:ascii="Arial" w:hAnsi="Arial"/>
          <w:sz w:val="24"/>
          <w:szCs w:val="24"/>
        </w:rPr>
        <w:t xml:space="preserve">Return value: </w:t>
      </w:r>
      <w:r>
        <w:rPr>
          <w:rFonts w:cs="Arial" w:ascii="Arial" w:hAnsi="Arial"/>
          <w:sz w:val="24"/>
          <w:szCs w:val="24"/>
        </w:rPr>
        <w:t xml:space="preserve">The strcat() function returns dest, the pointer to the destination string. </w:t>
      </w:r>
    </w:p>
    <w:tbl>
      <w:tblPr>
        <w:tblW w:w="3192" w:type="dxa"/>
        <w:jc w:val="left"/>
        <w:tblInd w:w="0" w:type="dxa"/>
        <w:tblBorders/>
        <w:tblCellMar>
          <w:top w:w="0" w:type="dxa"/>
          <w:left w:w="0" w:type="dxa"/>
          <w:bottom w:w="0" w:type="dxa"/>
          <w:right w:w="0" w:type="dxa"/>
        </w:tblCellMar>
        <w:tblLook w:val="04a0"/>
      </w:tblPr>
      <w:tblGrid>
        <w:gridCol w:w="3192"/>
      </w:tblGrid>
      <w:tr>
        <w:trPr/>
        <w:tc>
          <w:tcPr>
            <w:tcW w:w="3192"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&lt;cstring&gt;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&lt;iostream&gt;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dest[50] = "This is an";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char src[50] = " example";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strcat(dest, src);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printf(“%s”,dest);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cs="Arial"/>
                <w:sz w:val="24"/>
                <w:szCs w:val="24"/>
              </w:rPr>
            </w:pPr>
            <w:r>
              <w:rPr>
                <w:rFonts w:eastAsia="Times New Roman" w:cs="Arial" w:ascii="Arial" w:hAnsi="Arial"/>
                <w:sz w:val="24"/>
                <w:szCs w:val="24"/>
              </w:rPr>
              <w:t>}</w:t>
            </w:r>
            <w:r>
              <w:rPr>
                <w:rStyle w:val="HTMLCode"/>
                <w:rFonts w:eastAsia="" w:cs="Arial" w:ascii="Arial" w:hAnsi="Arial" w:eastAsiaTheme="minorEastAsia"/>
                <w:sz w:val="24"/>
                <w:szCs w:val="24"/>
              </w:rPr>
              <w:t xml:space="preserve"> </w:t>
            </w:r>
          </w:p>
        </w:tc>
      </w:tr>
    </w:tbl>
    <w:p>
      <w:pPr>
        <w:pStyle w:val="Normal"/>
        <w:rPr>
          <w:rFonts w:ascii="Arial" w:hAnsi="Arial" w:cs="Arial"/>
          <w:sz w:val="24"/>
          <w:szCs w:val="24"/>
        </w:rPr>
      </w:pPr>
      <w:r>
        <w:rPr>
          <w:rFonts w:cs="Arial" w:ascii="Arial" w:hAnsi="Arial"/>
          <w:b/>
          <w:bCs/>
          <w:sz w:val="24"/>
          <w:szCs w:val="24"/>
        </w:rPr>
        <w:t>Output:</w:t>
      </w:r>
      <w:r>
        <w:rPr>
          <w:rFonts w:cs="Arial" w:ascii="Arial" w:hAnsi="Arial"/>
          <w:sz w:val="24"/>
          <w:szCs w:val="24"/>
        </w:rPr>
        <w:t xml:space="preserve"> </w:t>
      </w:r>
    </w:p>
    <w:p>
      <w:pPr>
        <w:pStyle w:val="HTMLPreformatted"/>
        <w:rPr>
          <w:rFonts w:ascii="Arial" w:hAnsi="Arial" w:cs="Arial"/>
          <w:sz w:val="24"/>
          <w:szCs w:val="24"/>
        </w:rPr>
      </w:pPr>
      <w:r>
        <w:rPr>
          <w:rFonts w:cs="Arial" w:ascii="Arial" w:hAnsi="Arial"/>
          <w:sz w:val="24"/>
          <w:szCs w:val="24"/>
        </w:rPr>
        <w:t>This is an example</w:t>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sz w:val="24"/>
          <w:szCs w:val="24"/>
          <w:u w:val="single"/>
        </w:rPr>
        <w:t>strncat()</w:t>
      </w:r>
      <w:r>
        <w:rPr>
          <w:rFonts w:eastAsia="Times New Roman" w:cs="Arial" w:ascii="Arial" w:hAnsi="Arial"/>
          <w:sz w:val="24"/>
          <w:szCs w:val="24"/>
          <w:u w:val="single"/>
        </w:rPr>
        <w:t xml:space="preserve"> </w:t>
      </w:r>
      <w:r>
        <w:rPr>
          <w:rFonts w:eastAsia="Times New Roman" w:cs="Arial" w:ascii="Arial" w:hAnsi="Arial"/>
          <w:sz w:val="24"/>
          <w:szCs w:val="24"/>
        </w:rPr>
        <w:t xml:space="preserve">is a predefined function used for string handling. </w:t>
      </w:r>
      <w:r>
        <w:rPr>
          <w:rFonts w:eastAsia="Times New Roman" w:cs="Arial" w:ascii="Arial" w:hAnsi="Arial"/>
          <w:b/>
          <w:bCs/>
          <w:sz w:val="24"/>
          <w:szCs w:val="24"/>
        </w:rPr>
        <w:t>string.h</w:t>
      </w:r>
      <w:r>
        <w:rPr>
          <w:rFonts w:eastAsia="Times New Roman" w:cs="Arial" w:ascii="Arial" w:hAnsi="Arial"/>
          <w:sz w:val="24"/>
          <w:szCs w:val="24"/>
        </w:rPr>
        <w:t xml:space="preserve"> is the header file required for string functions.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This function appends not more than </w:t>
      </w:r>
      <w:r>
        <w:rPr>
          <w:rFonts w:eastAsia="Times New Roman" w:cs="Arial" w:ascii="Arial" w:hAnsi="Arial"/>
          <w:b/>
          <w:bCs/>
          <w:sz w:val="24"/>
          <w:szCs w:val="24"/>
        </w:rPr>
        <w:t>n</w:t>
      </w:r>
      <w:r>
        <w:rPr>
          <w:rFonts w:eastAsia="Times New Roman" w:cs="Arial" w:ascii="Arial" w:hAnsi="Arial"/>
          <w:sz w:val="24"/>
          <w:szCs w:val="24"/>
        </w:rPr>
        <w:t xml:space="preserve"> characters from the string pointed to by src to the end of the string pointed to by dest plus a terminating Null-character. The initial character of string(src) overwrites the Null-character present at the end of string(dest). Thus, length of the string(dest) becomes strlen(dest)+n. But, if the length of the string(src) is less than </w:t>
      </w:r>
      <w:r>
        <w:rPr>
          <w:rFonts w:eastAsia="Times New Roman" w:cs="Arial" w:ascii="Arial" w:hAnsi="Arial"/>
          <w:b/>
          <w:bCs/>
          <w:sz w:val="24"/>
          <w:szCs w:val="24"/>
        </w:rPr>
        <w:t>n</w:t>
      </w:r>
      <w:r>
        <w:rPr>
          <w:rFonts w:eastAsia="Times New Roman" w:cs="Arial" w:ascii="Arial" w:hAnsi="Arial"/>
          <w:sz w:val="24"/>
          <w:szCs w:val="24"/>
        </w:rPr>
        <w:t>, only the content up to the terminating null-character is copied and length of the string(dest) becomes strlen(src) + strlen(dest).</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The behavior is undefined if</w:t>
      </w:r>
    </w:p>
    <w:p>
      <w:pPr>
        <w:pStyle w:val="Normal"/>
        <w:numPr>
          <w:ilvl w:val="0"/>
          <w:numId w:val="6"/>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the strings overlap.</w:t>
      </w:r>
    </w:p>
    <w:p>
      <w:pPr>
        <w:pStyle w:val="Normal"/>
        <w:numPr>
          <w:ilvl w:val="0"/>
          <w:numId w:val="6"/>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the dest array is not large enough to append the contents of src.</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char *strncat(char *dest, const char *src, size_t n)</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Parameters:</w:t>
      </w:r>
      <w:r>
        <w:rPr>
          <w:rFonts w:eastAsia="Times New Roman" w:cs="Arial" w:ascii="Arial" w:hAnsi="Arial"/>
          <w:sz w:val="24"/>
          <w:szCs w:val="24"/>
        </w:rPr>
        <w:t xml:space="preserve"> This method accepts following paramters:</w:t>
      </w:r>
    </w:p>
    <w:p>
      <w:pPr>
        <w:pStyle w:val="Normal"/>
        <w:numPr>
          <w:ilvl w:val="0"/>
          <w:numId w:val="7"/>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dest</w:t>
      </w:r>
      <w:r>
        <w:rPr>
          <w:rFonts w:eastAsia="Times New Roman" w:cs="Arial" w:ascii="Arial" w:hAnsi="Arial"/>
          <w:sz w:val="24"/>
          <w:szCs w:val="24"/>
        </w:rPr>
        <w:t>: the string where we want to append.</w:t>
      </w:r>
    </w:p>
    <w:p>
      <w:pPr>
        <w:pStyle w:val="Normal"/>
        <w:numPr>
          <w:ilvl w:val="0"/>
          <w:numId w:val="7"/>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src</w:t>
      </w:r>
      <w:r>
        <w:rPr>
          <w:rFonts w:eastAsia="Times New Roman" w:cs="Arial" w:ascii="Arial" w:hAnsi="Arial"/>
          <w:sz w:val="24"/>
          <w:szCs w:val="24"/>
        </w:rPr>
        <w:t>: the string from which ‘n’ characters are going to append.</w:t>
      </w:r>
    </w:p>
    <w:p>
      <w:pPr>
        <w:pStyle w:val="Normal"/>
        <w:numPr>
          <w:ilvl w:val="0"/>
          <w:numId w:val="7"/>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n</w:t>
      </w:r>
      <w:r>
        <w:rPr>
          <w:rFonts w:eastAsia="Times New Roman" w:cs="Arial" w:ascii="Arial" w:hAnsi="Arial"/>
          <w:sz w:val="24"/>
          <w:szCs w:val="24"/>
        </w:rPr>
        <w:t>: represents maximum number of character to be appended. size_t is an unsigned integral type.</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Return Value:</w:t>
      </w:r>
      <w:r>
        <w:rPr>
          <w:rFonts w:eastAsia="Times New Roman" w:cs="Arial" w:ascii="Arial" w:hAnsi="Arial"/>
          <w:sz w:val="24"/>
          <w:szCs w:val="24"/>
        </w:rPr>
        <w:t xml:space="preserve"> The strncat() function shall return the pointer to the string(dest).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Program:</w:t>
      </w:r>
    </w:p>
    <w:tbl>
      <w:tblPr>
        <w:tblW w:w="4402" w:type="dxa"/>
        <w:jc w:val="left"/>
        <w:tblInd w:w="0" w:type="dxa"/>
        <w:tblBorders/>
        <w:tblCellMar>
          <w:top w:w="0" w:type="dxa"/>
          <w:left w:w="0" w:type="dxa"/>
          <w:bottom w:w="0" w:type="dxa"/>
          <w:right w:w="0" w:type="dxa"/>
        </w:tblCellMar>
        <w:tblLook w:val="04a0"/>
      </w:tblPr>
      <w:tblGrid>
        <w:gridCol w:w="4402"/>
      </w:tblGrid>
      <w:tr>
        <w:trPr/>
        <w:tc>
          <w:tcPr>
            <w:tcW w:w="4402"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Take any two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src[50] = "efghijkl";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dest[50] = "abcd";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Appends 5 character from src to dest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strncat(dest, src, 5);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Prints the string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printf("Source string : %s\n", src);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printf("Destination string : %s", dest);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0" w:after="0"/>
        <w:rPr>
          <w:rFonts w:ascii="Arial" w:hAnsi="Arial" w:eastAsia="Times New Roman" w:cs="Arial"/>
          <w:sz w:val="24"/>
          <w:szCs w:val="24"/>
        </w:rPr>
      </w:pPr>
      <w:r>
        <w:rPr>
          <w:rFonts w:eastAsia="Times New Roman" w:cs="Arial" w:ascii="Arial" w:hAnsi="Arial"/>
          <w:b/>
          <w:bCs/>
          <w:sz w:val="24"/>
          <w:szCs w:val="24"/>
        </w:rPr>
        <w:t>Output:</w:t>
      </w:r>
      <w:r>
        <w:rPr>
          <w:rFonts w:eastAsia="Times New Roman" w:cs="Arial" w:ascii="Arial" w:hAnsi="Arial"/>
          <w:sz w:val="24"/>
          <w:szCs w:val="24"/>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Source string : efghijkl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Destination string : abcdefghi</w:t>
      </w:r>
    </w:p>
    <w:p>
      <w:pPr>
        <w:pStyle w:val="HTMLPreformatted"/>
        <w:rPr>
          <w:rFonts w:ascii="Arial" w:hAnsi="Arial" w:cs="Arial"/>
          <w:sz w:val="24"/>
          <w:szCs w:val="24"/>
        </w:rPr>
      </w:pPr>
      <w:r>
        <w:rPr>
          <w:rFonts w:cs="Arial" w:ascii="Arial" w:hAnsi="Arial"/>
          <w:sz w:val="24"/>
          <w:szCs w:val="24"/>
        </w:rPr>
      </w:r>
    </w:p>
    <w:p>
      <w:pPr>
        <w:pStyle w:val="Normal"/>
        <w:numPr>
          <w:ilvl w:val="0"/>
          <w:numId w:val="0"/>
        </w:numPr>
        <w:spacing w:lineRule="auto" w:line="240" w:beforeAutospacing="1" w:afterAutospacing="1"/>
        <w:outlineLvl w:val="0"/>
        <w:rPr>
          <w:rFonts w:ascii="Arial" w:hAnsi="Arial" w:eastAsia="Times New Roman" w:cs="Arial"/>
          <w:b/>
          <w:b/>
          <w:bCs/>
          <w:sz w:val="24"/>
          <w:szCs w:val="24"/>
          <w:u w:val="single"/>
        </w:rPr>
      </w:pPr>
      <w:r>
        <w:rPr>
          <w:rFonts w:eastAsia="Times New Roman" w:cs="Arial" w:ascii="Arial" w:hAnsi="Arial"/>
          <w:b/>
          <w:bCs/>
          <w:sz w:val="24"/>
          <w:szCs w:val="24"/>
          <w:u w:val="single"/>
        </w:rPr>
        <w:t>strchr()</w:t>
      </w:r>
    </w:p>
    <w:p>
      <w:pPr>
        <w:pStyle w:val="NormalWeb"/>
        <w:rPr>
          <w:rFonts w:ascii="Arial" w:hAnsi="Arial" w:cs="Arial"/>
        </w:rPr>
      </w:pPr>
      <w:r>
        <w:rPr>
          <w:rFonts w:cs="Arial" w:ascii="Arial" w:hAnsi="Arial"/>
        </w:rPr>
        <w:t>The function strchr() searches the occurrence of a specified character in the given string and returns the pointer to it.</w:t>
      </w:r>
    </w:p>
    <w:p>
      <w:pPr>
        <w:pStyle w:val="Heading2"/>
        <w:rPr>
          <w:rFonts w:ascii="Arial" w:hAnsi="Arial" w:cs="Arial"/>
          <w:sz w:val="24"/>
          <w:szCs w:val="24"/>
        </w:rPr>
      </w:pPr>
      <w:r>
        <w:rPr>
          <w:rFonts w:cs="Arial" w:ascii="Arial" w:hAnsi="Arial"/>
          <w:sz w:val="24"/>
          <w:szCs w:val="24"/>
        </w:rPr>
        <w:t xml:space="preserve">Syntax: </w:t>
      </w:r>
    </w:p>
    <w:p>
      <w:pPr>
        <w:pStyle w:val="HTMLPreformatted"/>
        <w:rPr>
          <w:rFonts w:ascii="Arial" w:hAnsi="Arial" w:cs="Arial"/>
          <w:sz w:val="24"/>
          <w:szCs w:val="24"/>
        </w:rPr>
      </w:pPr>
      <w:r>
        <w:rPr>
          <w:rStyle w:val="Kwd"/>
          <w:rFonts w:cs="Arial" w:ascii="Arial" w:hAnsi="Arial"/>
          <w:sz w:val="24"/>
          <w:szCs w:val="24"/>
        </w:rPr>
        <w:t>char</w:t>
      </w:r>
      <w:r>
        <w:rPr>
          <w:rStyle w:val="Pln"/>
          <w:rFonts w:cs="Arial" w:ascii="Arial" w:hAnsi="Arial"/>
          <w:sz w:val="24"/>
          <w:szCs w:val="24"/>
        </w:rPr>
        <w:t xml:space="preserve"> </w:t>
      </w:r>
      <w:r>
        <w:rPr>
          <w:rStyle w:val="Pun"/>
          <w:rFonts w:cs="Arial" w:ascii="Arial" w:hAnsi="Arial"/>
          <w:sz w:val="24"/>
          <w:szCs w:val="24"/>
        </w:rPr>
        <w:t>*</w:t>
      </w:r>
      <w:r>
        <w:rPr>
          <w:rStyle w:val="Pln"/>
          <w:rFonts w:cs="Arial" w:ascii="Arial" w:hAnsi="Arial"/>
          <w:sz w:val="24"/>
          <w:szCs w:val="24"/>
        </w:rPr>
        <w:t>strchr</w:t>
      </w:r>
      <w:r>
        <w:rPr>
          <w:rStyle w:val="Pun"/>
          <w:rFonts w:cs="Arial" w:ascii="Arial" w:hAnsi="Arial"/>
          <w:sz w:val="24"/>
          <w:szCs w:val="24"/>
        </w:rPr>
        <w:t>(</w:t>
      </w:r>
      <w:r>
        <w:rPr>
          <w:rStyle w:val="Kwd"/>
          <w:rFonts w:cs="Arial" w:ascii="Arial" w:hAnsi="Arial"/>
          <w:sz w:val="24"/>
          <w:szCs w:val="24"/>
        </w:rPr>
        <w:t>const</w:t>
      </w:r>
      <w:r>
        <w:rPr>
          <w:rStyle w:val="Pln"/>
          <w:rFonts w:cs="Arial" w:ascii="Arial" w:hAnsi="Arial"/>
          <w:sz w:val="24"/>
          <w:szCs w:val="24"/>
        </w:rPr>
        <w:t xml:space="preserve"> </w:t>
      </w:r>
      <w:r>
        <w:rPr>
          <w:rStyle w:val="Kwd"/>
          <w:rFonts w:cs="Arial" w:ascii="Arial" w:hAnsi="Arial"/>
          <w:sz w:val="24"/>
          <w:szCs w:val="24"/>
        </w:rPr>
        <w:t>char</w:t>
      </w:r>
      <w:r>
        <w:rPr>
          <w:rStyle w:val="Pln"/>
          <w:rFonts w:cs="Arial" w:ascii="Arial" w:hAnsi="Arial"/>
          <w:sz w:val="24"/>
          <w:szCs w:val="24"/>
        </w:rPr>
        <w:t xml:space="preserve"> </w:t>
      </w:r>
      <w:r>
        <w:rPr>
          <w:rStyle w:val="Pun"/>
          <w:rFonts w:cs="Arial" w:ascii="Arial" w:hAnsi="Arial"/>
          <w:sz w:val="24"/>
          <w:szCs w:val="24"/>
        </w:rPr>
        <w:t>*</w:t>
      </w:r>
      <w:r>
        <w:rPr>
          <w:rStyle w:val="Pln"/>
          <w:rFonts w:cs="Arial" w:ascii="Arial" w:hAnsi="Arial"/>
          <w:sz w:val="24"/>
          <w:szCs w:val="24"/>
        </w:rPr>
        <w:t>str</w:t>
      </w:r>
      <w:r>
        <w:rPr>
          <w:rStyle w:val="Pun"/>
          <w:rFonts w:cs="Arial" w:ascii="Arial" w:hAnsi="Arial"/>
          <w:sz w:val="24"/>
          <w:szCs w:val="24"/>
        </w:rPr>
        <w:t>,</w:t>
      </w:r>
      <w:r>
        <w:rPr>
          <w:rStyle w:val="Pln"/>
          <w:rFonts w:cs="Arial" w:ascii="Arial" w:hAnsi="Arial"/>
          <w:sz w:val="24"/>
          <w:szCs w:val="24"/>
        </w:rPr>
        <w:t xml:space="preserve"> </w:t>
      </w:r>
      <w:r>
        <w:rPr>
          <w:rStyle w:val="Kwd"/>
          <w:rFonts w:cs="Arial" w:ascii="Arial" w:hAnsi="Arial"/>
          <w:sz w:val="24"/>
          <w:szCs w:val="24"/>
        </w:rPr>
        <w:t>int</w:t>
      </w:r>
      <w:r>
        <w:rPr>
          <w:rStyle w:val="Pln"/>
          <w:rFonts w:cs="Arial" w:ascii="Arial" w:hAnsi="Arial"/>
          <w:sz w:val="24"/>
          <w:szCs w:val="24"/>
        </w:rPr>
        <w:t xml:space="preserve"> ch</w:t>
      </w:r>
      <w:r>
        <w:rPr>
          <w:rStyle w:val="Pun"/>
          <w:rFonts w:cs="Arial" w:ascii="Arial" w:hAnsi="Arial"/>
          <w:sz w:val="24"/>
          <w:szCs w:val="24"/>
        </w:rPr>
        <w:t>)</w:t>
      </w:r>
    </w:p>
    <w:p>
      <w:pPr>
        <w:pStyle w:val="NormalWeb"/>
        <w:rPr>
          <w:rFonts w:ascii="Arial" w:hAnsi="Arial" w:cs="Arial"/>
        </w:rPr>
      </w:pPr>
      <w:r>
        <w:rPr>
          <w:rFonts w:cs="Arial" w:ascii="Arial" w:hAnsi="Arial"/>
        </w:rPr>
        <w:t>str – The string in which the character is searched.</w:t>
        <w:br/>
        <w:t>ch – The character that is searched in the string str.</w:t>
      </w:r>
    </w:p>
    <w:p>
      <w:pPr>
        <w:pStyle w:val="HTMLPreformatted"/>
        <w:rPr>
          <w:rStyle w:val="Pln"/>
          <w:rFonts w:ascii="Arial" w:hAnsi="Arial" w:cs="Arial"/>
          <w:sz w:val="24"/>
          <w:szCs w:val="24"/>
        </w:rPr>
      </w:pPr>
      <w:r>
        <w:rPr>
          <w:rStyle w:val="Com"/>
          <w:rFonts w:cs="Arial" w:ascii="Arial" w:hAnsi="Arial"/>
          <w:sz w:val="24"/>
          <w:szCs w:val="24"/>
        </w:rPr>
        <w:t>#include</w:t>
      </w:r>
      <w:r>
        <w:rPr>
          <w:rStyle w:val="Pln"/>
          <w:rFonts w:cs="Arial" w:ascii="Arial" w:hAnsi="Arial"/>
          <w:sz w:val="24"/>
          <w:szCs w:val="24"/>
        </w:rPr>
        <w:t xml:space="preserve"> </w:t>
      </w:r>
      <w:r>
        <w:rPr>
          <w:rStyle w:val="Str"/>
          <w:rFonts w:cs="Arial" w:ascii="Arial" w:hAnsi="Arial"/>
          <w:sz w:val="24"/>
          <w:szCs w:val="24"/>
        </w:rPr>
        <w:t>&lt;stdio.h&gt;</w:t>
      </w:r>
    </w:p>
    <w:p>
      <w:pPr>
        <w:pStyle w:val="HTMLPreformatted"/>
        <w:rPr>
          <w:rStyle w:val="Pln"/>
          <w:rFonts w:ascii="Arial" w:hAnsi="Arial" w:cs="Arial"/>
          <w:sz w:val="24"/>
          <w:szCs w:val="24"/>
        </w:rPr>
      </w:pPr>
      <w:r>
        <w:rPr>
          <w:rStyle w:val="Com"/>
          <w:rFonts w:cs="Arial" w:ascii="Arial" w:hAnsi="Arial"/>
          <w:sz w:val="24"/>
          <w:szCs w:val="24"/>
        </w:rPr>
        <w:t>#include</w:t>
      </w:r>
      <w:r>
        <w:rPr>
          <w:rStyle w:val="Pln"/>
          <w:rFonts w:cs="Arial" w:ascii="Arial" w:hAnsi="Arial"/>
          <w:sz w:val="24"/>
          <w:szCs w:val="24"/>
        </w:rPr>
        <w:t xml:space="preserve"> </w:t>
      </w:r>
      <w:r>
        <w:rPr>
          <w:rStyle w:val="Str"/>
          <w:rFonts w:cs="Arial" w:ascii="Arial" w:hAnsi="Arial"/>
          <w:sz w:val="24"/>
          <w:szCs w:val="24"/>
        </w:rPr>
        <w:t>&lt;string.h&gt;</w:t>
      </w:r>
    </w:p>
    <w:p>
      <w:pPr>
        <w:pStyle w:val="HTMLPreformatted"/>
        <w:rPr>
          <w:rStyle w:val="Pln"/>
          <w:rFonts w:ascii="Arial" w:hAnsi="Arial" w:cs="Arial"/>
          <w:sz w:val="24"/>
          <w:szCs w:val="24"/>
        </w:rPr>
      </w:pPr>
      <w:r>
        <w:rPr>
          <w:rStyle w:val="Kwd"/>
          <w:rFonts w:cs="Arial" w:ascii="Arial" w:hAnsi="Arial"/>
          <w:sz w:val="24"/>
          <w:szCs w:val="24"/>
        </w:rPr>
        <w:t>int</w:t>
      </w:r>
      <w:r>
        <w:rPr>
          <w:rStyle w:val="Pln"/>
          <w:rFonts w:cs="Arial" w:ascii="Arial" w:hAnsi="Arial"/>
          <w:sz w:val="24"/>
          <w:szCs w:val="24"/>
        </w:rPr>
        <w:t xml:space="preserve"> main </w:t>
      </w:r>
      <w:r>
        <w:rPr>
          <w:rStyle w:val="Pun"/>
          <w:rFonts w:cs="Arial" w:ascii="Arial" w:hAnsi="Arial"/>
          <w:sz w:val="24"/>
          <w:szCs w:val="24"/>
        </w:rPr>
        <w:t>()</w:t>
      </w:r>
      <w:r>
        <w:rPr>
          <w:rStyle w:val="Pln"/>
          <w:rFonts w:cs="Arial" w:ascii="Arial" w:hAnsi="Arial"/>
          <w:sz w:val="24"/>
          <w:szCs w:val="24"/>
        </w:rPr>
        <w:t xml:space="preserve"> </w:t>
      </w:r>
      <w:r>
        <w:rPr>
          <w:rStyle w:val="Pun"/>
          <w:rFonts w:cs="Arial" w:ascii="Arial" w:hAnsi="Arial"/>
          <w:sz w:val="24"/>
          <w:szCs w:val="24"/>
        </w:rPr>
        <w:t>{</w:t>
      </w:r>
    </w:p>
    <w:p>
      <w:pPr>
        <w:pStyle w:val="HTMLPreformatted"/>
        <w:rPr>
          <w:rStyle w:val="Pln"/>
          <w:rFonts w:ascii="Arial" w:hAnsi="Arial" w:cs="Arial"/>
          <w:sz w:val="24"/>
          <w:szCs w:val="24"/>
        </w:rPr>
      </w:pPr>
      <w:r>
        <w:rPr>
          <w:rStyle w:val="Pln"/>
          <w:rFonts w:cs="Arial" w:ascii="Arial" w:hAnsi="Arial"/>
          <w:sz w:val="24"/>
          <w:szCs w:val="24"/>
        </w:rPr>
        <w:t xml:space="preserve">   </w:t>
      </w:r>
      <w:r>
        <w:rPr>
          <w:rStyle w:val="Kwd"/>
          <w:rFonts w:cs="Arial" w:ascii="Arial" w:hAnsi="Arial"/>
          <w:sz w:val="24"/>
          <w:szCs w:val="24"/>
        </w:rPr>
        <w:t>const</w:t>
      </w:r>
      <w:r>
        <w:rPr>
          <w:rStyle w:val="Pln"/>
          <w:rFonts w:cs="Arial" w:ascii="Arial" w:hAnsi="Arial"/>
          <w:sz w:val="24"/>
          <w:szCs w:val="24"/>
        </w:rPr>
        <w:t xml:space="preserve"> </w:t>
      </w:r>
      <w:r>
        <w:rPr>
          <w:rStyle w:val="Kwd"/>
          <w:rFonts w:cs="Arial" w:ascii="Arial" w:hAnsi="Arial"/>
          <w:sz w:val="24"/>
          <w:szCs w:val="24"/>
        </w:rPr>
        <w:t>char</w:t>
      </w:r>
      <w:r>
        <w:rPr>
          <w:rStyle w:val="Pln"/>
          <w:rFonts w:cs="Arial" w:ascii="Arial" w:hAnsi="Arial"/>
          <w:sz w:val="24"/>
          <w:szCs w:val="24"/>
        </w:rPr>
        <w:t xml:space="preserve"> str</w:t>
      </w:r>
      <w:r>
        <w:rPr>
          <w:rStyle w:val="Pun"/>
          <w:rFonts w:cs="Arial" w:ascii="Arial" w:hAnsi="Arial"/>
          <w:sz w:val="24"/>
          <w:szCs w:val="24"/>
        </w:rPr>
        <w:t>[]</w:t>
      </w:r>
      <w:r>
        <w:rPr>
          <w:rStyle w:val="Pln"/>
          <w:rFonts w:cs="Arial" w:ascii="Arial" w:hAnsi="Arial"/>
          <w:sz w:val="24"/>
          <w:szCs w:val="24"/>
        </w:rPr>
        <w:t xml:space="preserve"> </w:t>
      </w:r>
      <w:r>
        <w:rPr>
          <w:rStyle w:val="Pun"/>
          <w:rFonts w:cs="Arial" w:ascii="Arial" w:hAnsi="Arial"/>
          <w:sz w:val="24"/>
          <w:szCs w:val="24"/>
        </w:rPr>
        <w:t>=</w:t>
      </w:r>
      <w:r>
        <w:rPr>
          <w:rStyle w:val="Pln"/>
          <w:rFonts w:cs="Arial" w:ascii="Arial" w:hAnsi="Arial"/>
          <w:sz w:val="24"/>
          <w:szCs w:val="24"/>
        </w:rPr>
        <w:t xml:space="preserve"> </w:t>
      </w:r>
      <w:r>
        <w:rPr>
          <w:rStyle w:val="Str"/>
          <w:rFonts w:cs="Arial" w:ascii="Arial" w:hAnsi="Arial"/>
          <w:sz w:val="24"/>
          <w:szCs w:val="24"/>
        </w:rPr>
        <w:t>"This is just a String"</w:t>
      </w:r>
      <w:r>
        <w:rPr>
          <w:rStyle w:val="Pun"/>
          <w:rFonts w:cs="Arial" w:ascii="Arial" w:hAnsi="Arial"/>
          <w:sz w:val="24"/>
          <w:szCs w:val="24"/>
        </w:rPr>
        <w:t>;</w:t>
      </w:r>
      <w:r>
        <w:rPr>
          <w:rStyle w:val="Pln"/>
          <w:rFonts w:cs="Arial" w:ascii="Arial" w:hAnsi="Arial"/>
          <w:sz w:val="24"/>
          <w:szCs w:val="24"/>
        </w:rPr>
        <w:t xml:space="preserve"> </w:t>
      </w:r>
    </w:p>
    <w:p>
      <w:pPr>
        <w:pStyle w:val="HTMLPreformatted"/>
        <w:rPr>
          <w:rStyle w:val="Pln"/>
          <w:rFonts w:ascii="Arial" w:hAnsi="Arial" w:cs="Arial"/>
          <w:sz w:val="24"/>
          <w:szCs w:val="24"/>
        </w:rPr>
      </w:pPr>
      <w:r>
        <w:rPr>
          <w:rStyle w:val="Pln"/>
          <w:rFonts w:cs="Arial" w:ascii="Arial" w:hAnsi="Arial"/>
          <w:sz w:val="24"/>
          <w:szCs w:val="24"/>
        </w:rPr>
        <w:t xml:space="preserve">   </w:t>
      </w:r>
      <w:r>
        <w:rPr>
          <w:rStyle w:val="Kwd"/>
          <w:rFonts w:cs="Arial" w:ascii="Arial" w:hAnsi="Arial"/>
          <w:sz w:val="24"/>
          <w:szCs w:val="24"/>
        </w:rPr>
        <w:t>const</w:t>
      </w:r>
      <w:r>
        <w:rPr>
          <w:rStyle w:val="Pln"/>
          <w:rFonts w:cs="Arial" w:ascii="Arial" w:hAnsi="Arial"/>
          <w:sz w:val="24"/>
          <w:szCs w:val="24"/>
        </w:rPr>
        <w:t xml:space="preserve"> </w:t>
      </w:r>
      <w:r>
        <w:rPr>
          <w:rStyle w:val="Kwd"/>
          <w:rFonts w:cs="Arial" w:ascii="Arial" w:hAnsi="Arial"/>
          <w:sz w:val="24"/>
          <w:szCs w:val="24"/>
        </w:rPr>
        <w:t>char</w:t>
      </w:r>
      <w:r>
        <w:rPr>
          <w:rStyle w:val="Pln"/>
          <w:rFonts w:cs="Arial" w:ascii="Arial" w:hAnsi="Arial"/>
          <w:sz w:val="24"/>
          <w:szCs w:val="24"/>
        </w:rPr>
        <w:t xml:space="preserve"> ch </w:t>
      </w:r>
      <w:r>
        <w:rPr>
          <w:rStyle w:val="Pun"/>
          <w:rFonts w:cs="Arial" w:ascii="Arial" w:hAnsi="Arial"/>
          <w:sz w:val="24"/>
          <w:szCs w:val="24"/>
        </w:rPr>
        <w:t>=</w:t>
      </w:r>
      <w:r>
        <w:rPr>
          <w:rStyle w:val="Pln"/>
          <w:rFonts w:cs="Arial" w:ascii="Arial" w:hAnsi="Arial"/>
          <w:sz w:val="24"/>
          <w:szCs w:val="24"/>
        </w:rPr>
        <w:t xml:space="preserve"> </w:t>
      </w:r>
      <w:r>
        <w:rPr>
          <w:rStyle w:val="Str"/>
          <w:rFonts w:cs="Arial" w:ascii="Arial" w:hAnsi="Arial"/>
          <w:sz w:val="24"/>
          <w:szCs w:val="24"/>
        </w:rPr>
        <w:t>'u'</w:t>
      </w:r>
      <w:r>
        <w:rPr>
          <w:rStyle w:val="Pun"/>
          <w:rFonts w:cs="Arial" w:ascii="Arial" w:hAnsi="Arial"/>
          <w:sz w:val="24"/>
          <w:szCs w:val="24"/>
        </w:rPr>
        <w:t>;</w:t>
      </w:r>
      <w:r>
        <w:rPr>
          <w:rStyle w:val="Pln"/>
          <w:rFonts w:cs="Arial" w:ascii="Arial" w:hAnsi="Arial"/>
          <w:sz w:val="24"/>
          <w:szCs w:val="24"/>
        </w:rPr>
        <w:t xml:space="preserve"> </w:t>
      </w:r>
    </w:p>
    <w:p>
      <w:pPr>
        <w:pStyle w:val="HTMLPreformatted"/>
        <w:rPr>
          <w:rStyle w:val="Pln"/>
          <w:rFonts w:ascii="Arial" w:hAnsi="Arial" w:cs="Arial"/>
          <w:sz w:val="24"/>
          <w:szCs w:val="24"/>
        </w:rPr>
      </w:pPr>
      <w:r>
        <w:rPr>
          <w:rStyle w:val="Pln"/>
          <w:rFonts w:cs="Arial" w:ascii="Arial" w:hAnsi="Arial"/>
          <w:sz w:val="24"/>
          <w:szCs w:val="24"/>
        </w:rPr>
        <w:t xml:space="preserve">   </w:t>
      </w:r>
      <w:r>
        <w:rPr>
          <w:rStyle w:val="Kwd"/>
          <w:rFonts w:cs="Arial" w:ascii="Arial" w:hAnsi="Arial"/>
          <w:sz w:val="24"/>
          <w:szCs w:val="24"/>
        </w:rPr>
        <w:t>char</w:t>
      </w:r>
      <w:r>
        <w:rPr>
          <w:rStyle w:val="Pln"/>
          <w:rFonts w:cs="Arial" w:ascii="Arial" w:hAnsi="Arial"/>
          <w:sz w:val="24"/>
          <w:szCs w:val="24"/>
        </w:rPr>
        <w:t xml:space="preserve"> </w:t>
      </w:r>
      <w:r>
        <w:rPr>
          <w:rStyle w:val="Pun"/>
          <w:rFonts w:cs="Arial" w:ascii="Arial" w:hAnsi="Arial"/>
          <w:sz w:val="24"/>
          <w:szCs w:val="24"/>
        </w:rPr>
        <w:t>*</w:t>
      </w:r>
      <w:r>
        <w:rPr>
          <w:rStyle w:val="Pln"/>
          <w:rFonts w:cs="Arial" w:ascii="Arial" w:hAnsi="Arial"/>
          <w:sz w:val="24"/>
          <w:szCs w:val="24"/>
        </w:rPr>
        <w:t>p</w:t>
      </w:r>
      <w:r>
        <w:rPr>
          <w:rStyle w:val="Pun"/>
          <w:rFonts w:cs="Arial" w:ascii="Arial" w:hAnsi="Arial"/>
          <w:sz w:val="24"/>
          <w:szCs w:val="24"/>
        </w:rPr>
        <w:t>;</w:t>
      </w:r>
    </w:p>
    <w:p>
      <w:pPr>
        <w:pStyle w:val="HTMLPreformatted"/>
        <w:rPr>
          <w:rStyle w:val="Pln"/>
          <w:rFonts w:ascii="Arial" w:hAnsi="Arial" w:cs="Arial"/>
          <w:sz w:val="24"/>
          <w:szCs w:val="24"/>
        </w:rPr>
      </w:pPr>
      <w:r>
        <w:rPr>
          <w:rStyle w:val="Pln"/>
          <w:rFonts w:cs="Arial" w:ascii="Arial" w:hAnsi="Arial"/>
          <w:sz w:val="24"/>
          <w:szCs w:val="24"/>
        </w:rPr>
        <w:t xml:space="preserve">   </w:t>
      </w:r>
      <w:r>
        <w:rPr>
          <w:rStyle w:val="Pln"/>
          <w:rFonts w:cs="Arial" w:ascii="Arial" w:hAnsi="Arial"/>
          <w:sz w:val="24"/>
          <w:szCs w:val="24"/>
        </w:rPr>
        <w:t xml:space="preserve">p </w:t>
      </w:r>
      <w:r>
        <w:rPr>
          <w:rStyle w:val="Pun"/>
          <w:rFonts w:cs="Arial" w:ascii="Arial" w:hAnsi="Arial"/>
          <w:sz w:val="24"/>
          <w:szCs w:val="24"/>
        </w:rPr>
        <w:t>=</w:t>
      </w:r>
      <w:r>
        <w:rPr>
          <w:rStyle w:val="Pln"/>
          <w:rFonts w:cs="Arial" w:ascii="Arial" w:hAnsi="Arial"/>
          <w:sz w:val="24"/>
          <w:szCs w:val="24"/>
        </w:rPr>
        <w:t xml:space="preserve"> strchr</w:t>
      </w:r>
      <w:r>
        <w:rPr>
          <w:rStyle w:val="Pun"/>
          <w:rFonts w:cs="Arial" w:ascii="Arial" w:hAnsi="Arial"/>
          <w:sz w:val="24"/>
          <w:szCs w:val="24"/>
        </w:rPr>
        <w:t>(</w:t>
      </w:r>
      <w:r>
        <w:rPr>
          <w:rStyle w:val="Pln"/>
          <w:rFonts w:cs="Arial" w:ascii="Arial" w:hAnsi="Arial"/>
          <w:sz w:val="24"/>
          <w:szCs w:val="24"/>
        </w:rPr>
        <w:t>str</w:t>
      </w:r>
      <w:r>
        <w:rPr>
          <w:rStyle w:val="Pun"/>
          <w:rFonts w:cs="Arial" w:ascii="Arial" w:hAnsi="Arial"/>
          <w:sz w:val="24"/>
          <w:szCs w:val="24"/>
        </w:rPr>
        <w:t>,</w:t>
      </w:r>
      <w:r>
        <w:rPr>
          <w:rStyle w:val="Pln"/>
          <w:rFonts w:cs="Arial" w:ascii="Arial" w:hAnsi="Arial"/>
          <w:sz w:val="24"/>
          <w:szCs w:val="24"/>
        </w:rPr>
        <w:t xml:space="preserve"> ch</w:t>
      </w:r>
      <w:r>
        <w:rPr>
          <w:rStyle w:val="Pun"/>
          <w:rFonts w:cs="Arial" w:ascii="Arial" w:hAnsi="Arial"/>
          <w:sz w:val="24"/>
          <w:szCs w:val="24"/>
        </w:rPr>
        <w:t>);</w:t>
      </w:r>
    </w:p>
    <w:p>
      <w:pPr>
        <w:pStyle w:val="HTMLPreformatted"/>
        <w:rPr>
          <w:rStyle w:val="Pln"/>
          <w:rFonts w:ascii="Arial" w:hAnsi="Arial" w:cs="Arial"/>
          <w:sz w:val="24"/>
          <w:szCs w:val="24"/>
        </w:rPr>
      </w:pPr>
      <w:r>
        <w:rPr>
          <w:rStyle w:val="Pln"/>
          <w:rFonts w:cs="Arial" w:ascii="Arial" w:hAnsi="Arial"/>
          <w:sz w:val="24"/>
          <w:szCs w:val="24"/>
        </w:rPr>
        <w:t xml:space="preserve">   </w:t>
      </w:r>
      <w:r>
        <w:rPr>
          <w:rStyle w:val="Pln"/>
          <w:rFonts w:cs="Arial" w:ascii="Arial" w:hAnsi="Arial"/>
          <w:sz w:val="24"/>
          <w:szCs w:val="24"/>
        </w:rPr>
        <w:t>printf</w:t>
      </w:r>
      <w:r>
        <w:rPr>
          <w:rStyle w:val="Pun"/>
          <w:rFonts w:cs="Arial" w:ascii="Arial" w:hAnsi="Arial"/>
          <w:sz w:val="24"/>
          <w:szCs w:val="24"/>
        </w:rPr>
        <w:t>(</w:t>
      </w:r>
      <w:r>
        <w:rPr>
          <w:rStyle w:val="Str"/>
          <w:rFonts w:cs="Arial" w:ascii="Arial" w:hAnsi="Arial"/>
          <w:sz w:val="24"/>
          <w:szCs w:val="24"/>
        </w:rPr>
        <w:t>"String starting from %c is: %s"</w:t>
      </w:r>
      <w:r>
        <w:rPr>
          <w:rStyle w:val="Pun"/>
          <w:rFonts w:cs="Arial" w:ascii="Arial" w:hAnsi="Arial"/>
          <w:sz w:val="24"/>
          <w:szCs w:val="24"/>
        </w:rPr>
        <w:t>,</w:t>
      </w:r>
      <w:r>
        <w:rPr>
          <w:rStyle w:val="Pln"/>
          <w:rFonts w:cs="Arial" w:ascii="Arial" w:hAnsi="Arial"/>
          <w:sz w:val="24"/>
          <w:szCs w:val="24"/>
        </w:rPr>
        <w:t xml:space="preserve"> ch</w:t>
      </w:r>
      <w:r>
        <w:rPr>
          <w:rStyle w:val="Pun"/>
          <w:rFonts w:cs="Arial" w:ascii="Arial" w:hAnsi="Arial"/>
          <w:sz w:val="24"/>
          <w:szCs w:val="24"/>
        </w:rPr>
        <w:t>,</w:t>
      </w:r>
      <w:r>
        <w:rPr>
          <w:rStyle w:val="Pln"/>
          <w:rFonts w:cs="Arial" w:ascii="Arial" w:hAnsi="Arial"/>
          <w:sz w:val="24"/>
          <w:szCs w:val="24"/>
        </w:rPr>
        <w:t xml:space="preserve"> p</w:t>
      </w:r>
      <w:r>
        <w:rPr>
          <w:rStyle w:val="Pun"/>
          <w:rFonts w:cs="Arial" w:ascii="Arial" w:hAnsi="Arial"/>
          <w:sz w:val="24"/>
          <w:szCs w:val="24"/>
        </w:rPr>
        <w:t>);</w:t>
      </w:r>
    </w:p>
    <w:p>
      <w:pPr>
        <w:pStyle w:val="HTMLPreformatted"/>
        <w:rPr>
          <w:rStyle w:val="Pln"/>
          <w:rFonts w:ascii="Arial" w:hAnsi="Arial" w:cs="Arial"/>
          <w:sz w:val="24"/>
          <w:szCs w:val="24"/>
        </w:rPr>
      </w:pPr>
      <w:r>
        <w:rPr>
          <w:rStyle w:val="Pln"/>
          <w:rFonts w:cs="Arial" w:ascii="Arial" w:hAnsi="Arial"/>
          <w:sz w:val="24"/>
          <w:szCs w:val="24"/>
        </w:rPr>
        <w:t xml:space="preserve">   </w:t>
      </w:r>
      <w:r>
        <w:rPr>
          <w:rStyle w:val="Kwd"/>
          <w:rFonts w:cs="Arial" w:ascii="Arial" w:hAnsi="Arial"/>
          <w:sz w:val="24"/>
          <w:szCs w:val="24"/>
        </w:rPr>
        <w:t>return</w:t>
      </w:r>
      <w:r>
        <w:rPr>
          <w:rStyle w:val="Pln"/>
          <w:rFonts w:cs="Arial" w:ascii="Arial" w:hAnsi="Arial"/>
          <w:sz w:val="24"/>
          <w:szCs w:val="24"/>
        </w:rPr>
        <w:t xml:space="preserve"> </w:t>
      </w:r>
      <w:r>
        <w:rPr>
          <w:rStyle w:val="Lit"/>
          <w:rFonts w:cs="Arial" w:ascii="Arial" w:hAnsi="Arial"/>
          <w:sz w:val="24"/>
          <w:szCs w:val="24"/>
        </w:rPr>
        <w:t>0</w:t>
      </w:r>
      <w:r>
        <w:rPr>
          <w:rStyle w:val="Pun"/>
          <w:rFonts w:cs="Arial" w:ascii="Arial" w:hAnsi="Arial"/>
          <w:sz w:val="24"/>
          <w:szCs w:val="24"/>
        </w:rPr>
        <w:t>;</w:t>
      </w:r>
    </w:p>
    <w:p>
      <w:pPr>
        <w:pStyle w:val="HTMLPreformatted"/>
        <w:rPr>
          <w:rFonts w:ascii="Arial" w:hAnsi="Arial" w:cs="Arial"/>
          <w:sz w:val="24"/>
          <w:szCs w:val="24"/>
        </w:rPr>
      </w:pPr>
      <w:r>
        <w:rPr>
          <w:rStyle w:val="Pun"/>
          <w:rFonts w:cs="Arial" w:ascii="Arial" w:hAnsi="Arial"/>
          <w:sz w:val="24"/>
          <w:szCs w:val="24"/>
        </w:rPr>
        <w:t>}</w:t>
      </w:r>
    </w:p>
    <w:p>
      <w:pPr>
        <w:pStyle w:val="NormalWeb"/>
        <w:rPr>
          <w:rFonts w:ascii="Arial" w:hAnsi="Arial" w:cs="Arial"/>
          <w:b/>
          <w:b/>
          <w:bCs/>
        </w:rPr>
      </w:pPr>
      <w:r>
        <w:rPr>
          <w:rFonts w:cs="Arial" w:ascii="Arial" w:hAnsi="Arial"/>
          <w:b/>
          <w:bCs/>
        </w:rPr>
        <w:t>Output:</w:t>
      </w:r>
    </w:p>
    <w:p>
      <w:pPr>
        <w:pStyle w:val="HTMLPreformatted"/>
        <w:rPr/>
      </w:pPr>
      <w:r>
        <w:rPr>
          <w:rStyle w:val="Typ"/>
          <w:rFonts w:eastAsia="" w:cs="Arial" w:ascii="Arial" w:hAnsi="Arial" w:eastAsiaTheme="majorEastAsia"/>
          <w:sz w:val="24"/>
          <w:szCs w:val="24"/>
        </w:rPr>
        <w:t>String</w:t>
      </w:r>
      <w:r>
        <w:rPr>
          <w:rStyle w:val="Pln"/>
          <w:rFonts w:cs="Arial" w:ascii="Arial" w:hAnsi="Arial"/>
          <w:sz w:val="24"/>
          <w:szCs w:val="24"/>
        </w:rPr>
        <w:t xml:space="preserve"> starting </w:t>
      </w:r>
      <w:r>
        <w:rPr>
          <w:rStyle w:val="Kwd"/>
          <w:rFonts w:cs="Arial" w:ascii="Arial" w:hAnsi="Arial"/>
          <w:sz w:val="24"/>
          <w:szCs w:val="24"/>
        </w:rPr>
        <w:t>from</w:t>
      </w:r>
      <w:r>
        <w:rPr>
          <w:rStyle w:val="Pln"/>
          <w:rFonts w:cs="Arial" w:ascii="Arial" w:hAnsi="Arial"/>
          <w:sz w:val="24"/>
          <w:szCs w:val="24"/>
        </w:rPr>
        <w:t xml:space="preserve"> u </w:t>
      </w:r>
      <w:r>
        <w:rPr>
          <w:rStyle w:val="Kwd"/>
          <w:rFonts w:cs="Arial" w:ascii="Arial" w:hAnsi="Arial"/>
          <w:sz w:val="24"/>
          <w:szCs w:val="24"/>
        </w:rPr>
        <w:t>is</w:t>
      </w:r>
      <w:r>
        <w:rPr>
          <w:rStyle w:val="Pun"/>
          <w:rFonts w:cs="Arial" w:ascii="Arial" w:hAnsi="Arial"/>
          <w:sz w:val="24"/>
          <w:szCs w:val="24"/>
        </w:rPr>
        <w:t>:</w:t>
      </w:r>
      <w:r>
        <w:rPr>
          <w:rStyle w:val="Pln"/>
          <w:rFonts w:cs="Arial" w:ascii="Arial" w:hAnsi="Arial"/>
          <w:sz w:val="24"/>
          <w:szCs w:val="24"/>
        </w:rPr>
        <w:t xml:space="preserve"> ust a </w:t>
      </w:r>
      <w:r>
        <w:rPr>
          <w:rStyle w:val="Typ"/>
          <w:rFonts w:eastAsia="" w:cs="Arial" w:ascii="Arial" w:hAnsi="Arial" w:eastAsiaTheme="majorEastAsia"/>
          <w:sz w:val="24"/>
          <w:szCs w:val="24"/>
        </w:rPr>
        <w:t>String</w:t>
      </w:r>
    </w:p>
    <w:p>
      <w:pPr>
        <w:pStyle w:val="HTMLPreformatted"/>
        <w:rPr>
          <w:rStyle w:val="Typ"/>
          <w:rFonts w:ascii="Arial" w:hAnsi="Arial" w:eastAsia="" w:cs="Arial" w:eastAsiaTheme="majorEastAsia"/>
          <w:sz w:val="24"/>
          <w:szCs w:val="24"/>
        </w:rPr>
      </w:pPr>
      <w:r>
        <w:rPr/>
      </w:r>
    </w:p>
    <w:p>
      <w:pPr>
        <w:pStyle w:val="Normal"/>
        <w:rPr>
          <w:rFonts w:ascii="Arial" w:hAnsi="Arial" w:cs="Arial"/>
          <w:sz w:val="24"/>
          <w:szCs w:val="24"/>
        </w:rPr>
      </w:pPr>
      <w:r>
        <w:rPr>
          <w:rStyle w:val="Strong"/>
          <w:rFonts w:cs="Arial" w:ascii="Arial" w:hAnsi="Arial"/>
          <w:sz w:val="24"/>
          <w:szCs w:val="24"/>
          <w:u w:val="single"/>
        </w:rPr>
        <w:t>strrchr()</w:t>
      </w:r>
      <w:r>
        <w:rPr>
          <w:rFonts w:cs="Arial" w:ascii="Arial" w:hAnsi="Arial"/>
          <w:sz w:val="24"/>
          <w:szCs w:val="24"/>
        </w:rPr>
        <w:t xml:space="preserve"> function in C/C++ locates the last occurrence of a character in a string. It returns a pointer to the last occurrence in the string. The terminating null character is considered part of the C string. Therefore, it can also be located to retrieve a pointer to the end of a string. It is defined in </w:t>
      </w:r>
      <w:r>
        <w:rPr>
          <w:rStyle w:val="Strong"/>
          <w:rFonts w:cs="Arial" w:ascii="Arial" w:hAnsi="Arial"/>
          <w:sz w:val="24"/>
          <w:szCs w:val="24"/>
        </w:rPr>
        <w:t>cstring</w:t>
      </w:r>
      <w:r>
        <w:rPr>
          <w:rFonts w:cs="Arial" w:ascii="Arial" w:hAnsi="Arial"/>
          <w:sz w:val="24"/>
          <w:szCs w:val="24"/>
        </w:rPr>
        <w:t xml:space="preserve"> header file.</w:t>
        <w:br/>
      </w:r>
      <w:r>
        <w:rPr>
          <w:rStyle w:val="Strong"/>
          <w:rFonts w:cs="Arial" w:ascii="Arial" w:hAnsi="Arial"/>
          <w:sz w:val="24"/>
          <w:szCs w:val="24"/>
        </w:rPr>
        <w:t>Syntax :</w:t>
      </w:r>
      <w:r>
        <w:rPr>
          <w:rFonts w:cs="Arial" w:ascii="Arial" w:hAnsi="Arial"/>
          <w:sz w:val="24"/>
          <w:szCs w:val="24"/>
        </w:rPr>
        <w:t xml:space="preserve"> </w:t>
      </w:r>
    </w:p>
    <w:p>
      <w:pPr>
        <w:pStyle w:val="HTMLPreformatted"/>
        <w:rPr>
          <w:rFonts w:ascii="Arial" w:hAnsi="Arial" w:cs="Arial"/>
          <w:sz w:val="24"/>
          <w:szCs w:val="24"/>
        </w:rPr>
      </w:pPr>
      <w:r>
        <w:rPr>
          <w:rFonts w:cs="Arial" w:ascii="Arial" w:hAnsi="Arial"/>
          <w:sz w:val="24"/>
          <w:szCs w:val="24"/>
        </w:rPr>
        <w:t>const char* strrchr( const char* str, int ch )</w:t>
      </w:r>
    </w:p>
    <w:p>
      <w:pPr>
        <w:pStyle w:val="HTMLPreformatted"/>
        <w:rPr>
          <w:rFonts w:ascii="Arial" w:hAnsi="Arial" w:cs="Arial"/>
          <w:sz w:val="24"/>
          <w:szCs w:val="24"/>
        </w:rPr>
      </w:pPr>
      <w:r>
        <w:rPr>
          <w:rFonts w:cs="Arial" w:ascii="Arial" w:hAnsi="Arial"/>
          <w:sz w:val="24"/>
          <w:szCs w:val="24"/>
        </w:rPr>
        <w:t xml:space="preserve">            </w:t>
      </w:r>
      <w:r>
        <w:rPr>
          <w:rFonts w:cs="Arial" w:ascii="Arial" w:hAnsi="Arial"/>
          <w:sz w:val="24"/>
          <w:szCs w:val="24"/>
        </w:rPr>
        <w:t>or</w:t>
      </w:r>
    </w:p>
    <w:p>
      <w:pPr>
        <w:pStyle w:val="HTMLPreformatted"/>
        <w:rPr>
          <w:rFonts w:ascii="Arial" w:hAnsi="Arial" w:cs="Arial"/>
          <w:sz w:val="24"/>
          <w:szCs w:val="24"/>
        </w:rPr>
      </w:pPr>
      <w:r>
        <w:rPr>
          <w:rFonts w:cs="Arial" w:ascii="Arial" w:hAnsi="Arial"/>
          <w:sz w:val="24"/>
          <w:szCs w:val="24"/>
        </w:rPr>
        <w:t>char* strrchr( char* str, int ch )</w:t>
      </w:r>
    </w:p>
    <w:p>
      <w:pPr>
        <w:pStyle w:val="NormalWeb"/>
        <w:rPr>
          <w:rFonts w:ascii="Arial" w:hAnsi="Arial" w:cs="Arial"/>
        </w:rPr>
      </w:pPr>
      <w:r>
        <w:rPr>
          <w:rStyle w:val="Strong"/>
          <w:rFonts w:cs="Arial" w:ascii="Arial" w:hAnsi="Arial"/>
        </w:rPr>
        <w:t>Parameter :</w:t>
      </w:r>
      <w:r>
        <w:rPr>
          <w:rFonts w:cs="Arial" w:ascii="Arial" w:hAnsi="Arial"/>
        </w:rPr>
        <w:t xml:space="preserve">The function takes two mandatory parameters which are described below: </w:t>
      </w:r>
    </w:p>
    <w:p>
      <w:pPr>
        <w:pStyle w:val="Normal"/>
        <w:numPr>
          <w:ilvl w:val="0"/>
          <w:numId w:val="8"/>
        </w:numPr>
        <w:spacing w:lineRule="auto" w:line="240" w:beforeAutospacing="1" w:afterAutospacing="1"/>
        <w:rPr>
          <w:rFonts w:ascii="Arial" w:hAnsi="Arial" w:cs="Arial"/>
          <w:sz w:val="24"/>
          <w:szCs w:val="24"/>
        </w:rPr>
      </w:pPr>
      <w:r>
        <w:rPr>
          <w:rStyle w:val="Strong"/>
          <w:rFonts w:cs="Arial" w:ascii="Arial" w:hAnsi="Arial"/>
          <w:sz w:val="24"/>
          <w:szCs w:val="24"/>
        </w:rPr>
        <w:t>str :</w:t>
      </w:r>
      <w:r>
        <w:rPr>
          <w:rFonts w:cs="Arial" w:ascii="Arial" w:hAnsi="Arial"/>
          <w:sz w:val="24"/>
          <w:szCs w:val="24"/>
        </w:rPr>
        <w:t xml:space="preserve"> specifies the pointer to the null terminated string to be searched for.</w:t>
      </w:r>
    </w:p>
    <w:p>
      <w:pPr>
        <w:pStyle w:val="Normal"/>
        <w:numPr>
          <w:ilvl w:val="0"/>
          <w:numId w:val="8"/>
        </w:numPr>
        <w:spacing w:lineRule="auto" w:line="240" w:beforeAutospacing="1" w:afterAutospacing="1"/>
        <w:rPr>
          <w:rFonts w:ascii="Arial" w:hAnsi="Arial" w:cs="Arial"/>
          <w:sz w:val="24"/>
          <w:szCs w:val="24"/>
        </w:rPr>
      </w:pPr>
      <w:r>
        <w:rPr>
          <w:rStyle w:val="Strong"/>
          <w:rFonts w:cs="Arial" w:ascii="Arial" w:hAnsi="Arial"/>
          <w:sz w:val="24"/>
          <w:szCs w:val="24"/>
        </w:rPr>
        <w:t xml:space="preserve">ch: </w:t>
      </w:r>
      <w:r>
        <w:rPr>
          <w:rFonts w:cs="Arial" w:ascii="Arial" w:hAnsi="Arial"/>
          <w:sz w:val="24"/>
          <w:szCs w:val="24"/>
        </w:rPr>
        <w:t xml:space="preserve">specifies the character to be search for. </w:t>
      </w:r>
    </w:p>
    <w:p>
      <w:pPr>
        <w:pStyle w:val="NormalWeb"/>
        <w:rPr>
          <w:rFonts w:ascii="Arial" w:hAnsi="Arial" w:cs="Arial"/>
        </w:rPr>
      </w:pPr>
      <w:r>
        <w:rPr>
          <w:rStyle w:val="Strong"/>
          <w:rFonts w:cs="Arial" w:ascii="Arial" w:hAnsi="Arial"/>
        </w:rPr>
        <w:t xml:space="preserve">Return Value: </w:t>
      </w:r>
      <w:r>
        <w:rPr>
          <w:rFonts w:cs="Arial" w:ascii="Arial" w:hAnsi="Arial"/>
        </w:rPr>
        <w:t xml:space="preserve">The function returns a pointer to the last location of </w:t>
      </w:r>
      <w:r>
        <w:rPr>
          <w:rStyle w:val="Strong"/>
          <w:rFonts w:cs="Arial" w:ascii="Arial" w:hAnsi="Arial"/>
        </w:rPr>
        <w:t>ch</w:t>
      </w:r>
      <w:r>
        <w:rPr>
          <w:rFonts w:cs="Arial" w:ascii="Arial" w:hAnsi="Arial"/>
        </w:rPr>
        <w:t xml:space="preserve"> in string, if the </w:t>
      </w:r>
      <w:r>
        <w:rPr>
          <w:rStyle w:val="Strong"/>
          <w:rFonts w:cs="Arial" w:ascii="Arial" w:hAnsi="Arial"/>
        </w:rPr>
        <w:t>ch</w:t>
      </w:r>
      <w:r>
        <w:rPr>
          <w:rFonts w:cs="Arial" w:ascii="Arial" w:hAnsi="Arial"/>
        </w:rPr>
        <w:t xml:space="preserve"> is found. If not found, it returns a null pointer.</w:t>
      </w:r>
    </w:p>
    <w:p>
      <w:pPr>
        <w:pStyle w:val="NormalWeb"/>
        <w:rPr>
          <w:rFonts w:ascii="Arial" w:hAnsi="Arial" w:cs="Arial"/>
        </w:rPr>
      </w:pPr>
      <w:r>
        <w:rPr>
          <w:rFonts w:cs="Arial" w:ascii="Arial" w:hAnsi="Arial"/>
        </w:rPr>
        <w:t xml:space="preserve">Below programs illustrate the above function: </w:t>
      </w:r>
    </w:p>
    <w:p>
      <w:pPr>
        <w:pStyle w:val="NormalWeb"/>
        <w:rPr>
          <w:rFonts w:ascii="Arial" w:hAnsi="Arial" w:cs="Arial"/>
        </w:rPr>
      </w:pPr>
      <w:r>
        <w:rPr>
          <w:rStyle w:val="Strong"/>
          <w:rFonts w:cs="Arial" w:ascii="Arial" w:hAnsi="Arial"/>
        </w:rPr>
        <w:t xml:space="preserve">Program 1: </w:t>
      </w:r>
    </w:p>
    <w:tbl>
      <w:tblPr>
        <w:tblW w:w="5146" w:type="dxa"/>
        <w:jc w:val="left"/>
        <w:tblInd w:w="0" w:type="dxa"/>
        <w:tblBorders/>
        <w:tblCellMar>
          <w:top w:w="0" w:type="dxa"/>
          <w:left w:w="0" w:type="dxa"/>
          <w:bottom w:w="0" w:type="dxa"/>
          <w:right w:w="0" w:type="dxa"/>
        </w:tblCellMar>
        <w:tblLook w:val="04a0"/>
      </w:tblPr>
      <w:tblGrid>
        <w:gridCol w:w="5146"/>
      </w:tblGrid>
      <w:tr>
        <w:trPr/>
        <w:tc>
          <w:tcPr>
            <w:tcW w:w="5146" w:type="dxa"/>
            <w:tcBorders/>
            <w:shd w:fill="auto" w:val="clear"/>
            <w:vAlign w:val="center"/>
          </w:tcPr>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xml:space="preserve">#include &lt;stdio.h&gt;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xml:space="preserve">#include &lt;string.h&gt;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xml:space="preserve">int main()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xml:space="preserve">{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r>
              <w:rPr>
                <w:rStyle w:val="Com"/>
                <w:rFonts w:eastAsia="" w:cs="Arial" w:ascii="Arial" w:hAnsi="Arial" w:eastAsiaTheme="minorEastAsia"/>
                <w:sz w:val="24"/>
                <w:szCs w:val="24"/>
              </w:rPr>
              <w:t xml:space="preserve">// initializing variables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r>
              <w:rPr>
                <w:rStyle w:val="Com"/>
                <w:rFonts w:eastAsia="" w:cs="Arial" w:ascii="Arial" w:hAnsi="Arial" w:eastAsiaTheme="minorEastAsia"/>
                <w:sz w:val="24"/>
                <w:szCs w:val="24"/>
              </w:rPr>
              <w:t xml:space="preserve">char st[] = "GeeksforGeeks";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r>
              <w:rPr>
                <w:rStyle w:val="Com"/>
                <w:rFonts w:eastAsia="" w:cs="Arial" w:ascii="Arial" w:hAnsi="Arial" w:eastAsiaTheme="minorEastAsia"/>
                <w:sz w:val="24"/>
                <w:szCs w:val="24"/>
              </w:rPr>
              <w:t xml:space="preserve">char ch = 'e';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r>
              <w:rPr>
                <w:rStyle w:val="Com"/>
                <w:rFonts w:eastAsia="" w:cs="Arial" w:ascii="Arial" w:hAnsi="Arial" w:eastAsiaTheme="minorEastAsia"/>
                <w:sz w:val="24"/>
                <w:szCs w:val="24"/>
              </w:rPr>
              <w:t xml:space="preserve">char* val;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p>
          <w:p>
            <w:pPr>
              <w:pStyle w:val="HTMLPreformatted"/>
              <w:rPr>
                <w:rStyle w:val="Com"/>
                <w:rFonts w:eastAsia="" w:eastAsiaTheme="minorEastAsia"/>
              </w:rPr>
            </w:pPr>
            <w:r>
              <w:rPr>
                <w:rStyle w:val="Com"/>
                <w:rFonts w:eastAsia="" w:cs="Arial" w:ascii="Arial" w:hAnsi="Arial" w:eastAsiaTheme="minorEastAsia"/>
                <w:sz w:val="24"/>
                <w:szCs w:val="24"/>
              </w:rPr>
              <w:t>    </w:t>
            </w:r>
            <w:r>
              <w:rPr>
                <w:rStyle w:val="Com"/>
                <w:rFonts w:eastAsia="" w:cs="Arial" w:ascii="Arial" w:hAnsi="Arial" w:eastAsiaTheme="minorEastAsia"/>
                <w:sz w:val="24"/>
                <w:szCs w:val="24"/>
              </w:rPr>
              <w:t>val = strrchr(st, ch);  </w:t>
            </w:r>
            <w:r>
              <w:rPr>
                <w:rStyle w:val="Com"/>
                <w:rFonts w:eastAsia="" w:eastAsiaTheme="minorEastAsia"/>
              </w:rPr>
              <w:t> </w:t>
            </w:r>
          </w:p>
          <w:p>
            <w:pPr>
              <w:pStyle w:val="Normal"/>
              <w:rPr>
                <w:rStyle w:val="Com"/>
              </w:rPr>
            </w:pPr>
            <w:r>
              <w:rPr>
                <w:rStyle w:val="Com"/>
                <w:rFonts w:cs="Arial" w:ascii="Arial" w:hAnsi="Arial"/>
                <w:sz w:val="24"/>
                <w:szCs w:val="24"/>
              </w:rPr>
              <w:t>    </w:t>
            </w:r>
            <w:r>
              <w:rPr>
                <w:rStyle w:val="Com"/>
                <w:rFonts w:cs="Arial" w:ascii="Arial" w:hAnsi="Arial"/>
                <w:sz w:val="24"/>
                <w:szCs w:val="24"/>
              </w:rPr>
              <w:t xml:space="preserve">printf("String after last %c is : %s \n",  ch, val);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r>
              <w:rPr>
                <w:rStyle w:val="Com"/>
                <w:rFonts w:eastAsia="" w:cs="Arial" w:ascii="Arial" w:hAnsi="Arial" w:eastAsiaTheme="minorEastAsia"/>
                <w:sz w:val="24"/>
                <w:szCs w:val="24"/>
              </w:rPr>
              <w:t xml:space="preserve">char ch2 = 'm';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xml:space="preserve">    </w:t>
            </w:r>
            <w:r>
              <w:rPr>
                <w:rStyle w:val="Com"/>
                <w:rFonts w:eastAsia="" w:cs="Arial" w:ascii="Arial" w:hAnsi="Arial" w:eastAsiaTheme="minorEastAsia"/>
                <w:sz w:val="24"/>
                <w:szCs w:val="24"/>
              </w:rPr>
              <w:t xml:space="preserve">val = strrchr(st, ch2);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xml:space="preserve">    </w:t>
            </w:r>
            <w:r>
              <w:rPr>
                <w:rStyle w:val="Com"/>
                <w:rFonts w:eastAsia="" w:cs="Arial" w:ascii="Arial" w:hAnsi="Arial" w:eastAsiaTheme="minorEastAsia"/>
                <w:sz w:val="24"/>
                <w:szCs w:val="24"/>
              </w:rPr>
              <w:t xml:space="preserve">printf("String after last %c is : %s ", ch2, val); </w:t>
            </w:r>
          </w:p>
          <w:p>
            <w:pPr>
              <w:pStyle w:val="HTMLPreformatted"/>
              <w:rPr>
                <w:rStyle w:val="Com"/>
                <w:rFonts w:ascii="Arial" w:hAnsi="Arial" w:eastAsia="" w:cs="Arial" w:eastAsiaTheme="minorEastAsia"/>
                <w:sz w:val="24"/>
                <w:szCs w:val="24"/>
              </w:rPr>
            </w:pPr>
            <w:r>
              <w:rPr>
                <w:rStyle w:val="Com"/>
                <w:rFonts w:eastAsia="" w:cs="Arial" w:ascii="Arial" w:hAnsi="Arial" w:eastAsiaTheme="minorEastAsia"/>
                <w:sz w:val="24"/>
                <w:szCs w:val="24"/>
              </w:rPr>
              <w:t>    </w:t>
            </w:r>
            <w:r>
              <w:rPr>
                <w:rStyle w:val="Com"/>
                <w:rFonts w:eastAsia="" w:cs="Arial" w:ascii="Arial" w:hAnsi="Arial" w:eastAsiaTheme="minorEastAsia"/>
                <w:sz w:val="24"/>
                <w:szCs w:val="24"/>
              </w:rPr>
              <w:t xml:space="preserve">return (0); </w:t>
            </w:r>
          </w:p>
          <w:p>
            <w:pPr>
              <w:pStyle w:val="Normal"/>
              <w:widowControl/>
              <w:bidi w:val="0"/>
              <w:spacing w:lineRule="auto" w:line="276" w:before="0" w:after="200"/>
              <w:jc w:val="left"/>
              <w:rPr>
                <w:rStyle w:val="Com"/>
              </w:rPr>
            </w:pPr>
            <w:r>
              <w:rPr>
                <w:rStyle w:val="Com"/>
                <w:rFonts w:cs="Arial" w:ascii="Arial" w:hAnsi="Arial"/>
                <w:sz w:val="24"/>
                <w:szCs w:val="24"/>
              </w:rPr>
              <w:t>}</w:t>
            </w:r>
            <w:r>
              <w:rPr>
                <w:rStyle w:val="Com"/>
              </w:rPr>
              <w:t xml:space="preserve"> </w:t>
            </w:r>
          </w:p>
        </w:tc>
      </w:tr>
    </w:tbl>
    <w:p>
      <w:pPr>
        <w:pStyle w:val="Normal"/>
        <w:rPr>
          <w:rFonts w:ascii="Arial" w:hAnsi="Arial" w:cs="Arial"/>
          <w:sz w:val="24"/>
          <w:szCs w:val="24"/>
        </w:rPr>
      </w:pPr>
      <w:r>
        <w:rPr>
          <w:rFonts w:cs="Arial" w:ascii="Arial" w:hAnsi="Arial"/>
          <w:b/>
          <w:bCs/>
          <w:sz w:val="24"/>
          <w:szCs w:val="24"/>
        </w:rPr>
        <w:t>Output:</w:t>
      </w:r>
      <w:r>
        <w:rPr>
          <w:rFonts w:cs="Arial" w:ascii="Arial" w:hAnsi="Arial"/>
          <w:sz w:val="24"/>
          <w:szCs w:val="24"/>
        </w:rPr>
        <w:t xml:space="preserve"> </w:t>
      </w:r>
    </w:p>
    <w:p>
      <w:pPr>
        <w:pStyle w:val="HTMLPreformatted"/>
        <w:rPr>
          <w:rFonts w:ascii="Arial" w:hAnsi="Arial" w:cs="Arial"/>
          <w:sz w:val="24"/>
          <w:szCs w:val="24"/>
        </w:rPr>
      </w:pPr>
      <w:r>
        <w:rPr>
          <w:rFonts w:cs="Arial" w:ascii="Arial" w:hAnsi="Arial"/>
          <w:sz w:val="24"/>
          <w:szCs w:val="24"/>
        </w:rPr>
        <w:t xml:space="preserve">String after last e is : eks </w:t>
      </w:r>
    </w:p>
    <w:p>
      <w:pPr>
        <w:pStyle w:val="HTMLPreformatted"/>
        <w:rPr>
          <w:rFonts w:ascii="Arial" w:hAnsi="Arial" w:cs="Arial"/>
          <w:sz w:val="24"/>
          <w:szCs w:val="24"/>
        </w:rPr>
      </w:pPr>
      <w:r>
        <w:rPr>
          <w:rFonts w:cs="Arial" w:ascii="Arial" w:hAnsi="Arial"/>
          <w:sz w:val="24"/>
          <w:szCs w:val="24"/>
        </w:rPr>
        <w:t>String after last m is : (null)</w:t>
      </w:r>
    </w:p>
    <w:p>
      <w:pPr>
        <w:pStyle w:val="HTMLPreformatted"/>
        <w:rPr>
          <w:rFonts w:ascii="Arial" w:hAnsi="Arial" w:cs="Arial"/>
          <w:sz w:val="24"/>
          <w:szCs w:val="24"/>
        </w:rPr>
      </w:pPr>
      <w:r>
        <w:rPr>
          <w:rFonts w:cs="Arial" w:ascii="Arial" w:hAnsi="Arial"/>
          <w:sz w:val="24"/>
          <w:szCs w:val="24"/>
        </w:rPr>
      </w:r>
    </w:p>
    <w:p>
      <w:pPr>
        <w:pStyle w:val="Heading1"/>
        <w:rPr>
          <w:rFonts w:ascii="Arial" w:hAnsi="Arial" w:cs="Arial"/>
          <w:sz w:val="24"/>
          <w:szCs w:val="24"/>
          <w:u w:val="single"/>
        </w:rPr>
      </w:pPr>
      <w:r>
        <w:rPr>
          <w:rFonts w:cs="Arial" w:ascii="Arial" w:hAnsi="Arial"/>
          <w:sz w:val="24"/>
          <w:szCs w:val="24"/>
          <w:u w:val="single"/>
        </w:rPr>
        <w:t xml:space="preserve">strcmp() </w:t>
      </w:r>
    </w:p>
    <w:p>
      <w:pPr>
        <w:pStyle w:val="NormalWeb"/>
        <w:rPr>
          <w:rFonts w:ascii="Arial" w:hAnsi="Arial" w:cs="Arial"/>
        </w:rPr>
      </w:pPr>
      <w:r>
        <w:rPr>
          <w:rFonts w:cs="Arial" w:ascii="Arial" w:hAnsi="Arial"/>
        </w:rPr>
        <w:t xml:space="preserve">strcmp() is a built-in library function and is declared in </w:t>
      </w:r>
      <w:r>
        <w:rPr>
          <w:rStyle w:val="Strong"/>
          <w:rFonts w:cs="Arial" w:ascii="Arial" w:hAnsi="Arial"/>
        </w:rPr>
        <w:t>&lt;string.h&gt;</w:t>
      </w:r>
      <w:r>
        <w:rPr>
          <w:rFonts w:cs="Arial" w:ascii="Arial" w:hAnsi="Arial"/>
        </w:rPr>
        <w:t xml:space="preserve"> header file. This function takes two strings as arguments and compare these two strings lexicographically.</w:t>
      </w:r>
    </w:p>
    <w:p>
      <w:pPr>
        <w:pStyle w:val="NormalWeb"/>
        <w:rPr>
          <w:rFonts w:ascii="Arial" w:hAnsi="Arial" w:cs="Arial"/>
        </w:rPr>
      </w:pPr>
      <w:r>
        <w:rPr>
          <w:rStyle w:val="Strong"/>
          <w:rFonts w:cs="Arial" w:ascii="Arial" w:hAnsi="Arial"/>
        </w:rPr>
        <w:t>Syntax:</w:t>
      </w:r>
      <w:r>
        <w:rPr>
          <w:rFonts w:cs="Arial" w:ascii="Arial" w:hAnsi="Arial"/>
        </w:rPr>
        <w:t>:</w:t>
      </w:r>
    </w:p>
    <w:p>
      <w:pPr>
        <w:pStyle w:val="HTMLPreformatted"/>
        <w:rPr>
          <w:rFonts w:ascii="Arial" w:hAnsi="Arial" w:cs="Arial"/>
          <w:sz w:val="24"/>
          <w:szCs w:val="24"/>
        </w:rPr>
      </w:pPr>
      <w:r>
        <w:rPr>
          <w:rFonts w:cs="Arial" w:ascii="Arial" w:hAnsi="Arial"/>
          <w:sz w:val="24"/>
          <w:szCs w:val="24"/>
        </w:rPr>
        <w:t>int strcmp(const char *leftStr, const char *rightStr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In the above prototype, function srtcmp takes two strings as parameters and returns an integer value based on the comparison of strings. </w:t>
      </w:r>
    </w:p>
    <w:p>
      <w:pPr>
        <w:pStyle w:val="Normal"/>
        <w:numPr>
          <w:ilvl w:val="0"/>
          <w:numId w:val="3"/>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strcmp() compares the </w:t>
      </w:r>
      <w:r>
        <w:rPr>
          <w:rFonts w:eastAsia="Times New Roman" w:cs="Arial" w:ascii="Arial" w:hAnsi="Arial"/>
          <w:b/>
          <w:bCs/>
          <w:sz w:val="24"/>
          <w:szCs w:val="24"/>
        </w:rPr>
        <w:t>two strings lexicographically</w:t>
      </w:r>
      <w:r>
        <w:rPr>
          <w:rFonts w:eastAsia="Times New Roman" w:cs="Arial" w:ascii="Arial" w:hAnsi="Arial"/>
          <w:sz w:val="24"/>
          <w:szCs w:val="24"/>
        </w:rPr>
        <w:t xml:space="preserve"> means it starts comparison character by character starting from the first character until the characters in both strings are equal or a NULL character is encountered.</w:t>
      </w:r>
    </w:p>
    <w:p>
      <w:pPr>
        <w:pStyle w:val="Normal"/>
        <w:numPr>
          <w:ilvl w:val="0"/>
          <w:numId w:val="3"/>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If first character in both strings are equal, then this function will check the second character, if this is also equal then it will check the third and so on </w:t>
      </w:r>
    </w:p>
    <w:p>
      <w:pPr>
        <w:pStyle w:val="Normal"/>
        <w:numPr>
          <w:ilvl w:val="0"/>
          <w:numId w:val="3"/>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This process will be continued until a character in either string is NULL or the characters are unequal.</w:t>
      </w:r>
    </w:p>
    <w:p>
      <w:pPr>
        <w:pStyle w:val="Normal"/>
        <w:spacing w:lineRule="auto" w:line="240" w:before="0" w:after="0"/>
        <w:ind w:left="360" w:hanging="0"/>
        <w:rPr>
          <w:rFonts w:ascii="Arial" w:hAnsi="Arial" w:eastAsia="Times New Roman" w:cs="Arial"/>
          <w:sz w:val="24"/>
          <w:szCs w:val="24"/>
        </w:rPr>
      </w:pPr>
      <w:r>
        <w:rPr>
          <w:rFonts w:eastAsia="Times New Roman" w:cs="Arial" w:ascii="Arial" w:hAnsi="Arial"/>
          <w:b/>
          <w:bCs/>
          <w:sz w:val="24"/>
          <w:szCs w:val="24"/>
        </w:rPr>
        <w:t>Zero ( 0 )</w:t>
      </w:r>
      <w:r>
        <w:rPr>
          <w:rFonts w:eastAsia="Times New Roman" w:cs="Arial" w:ascii="Arial" w:hAnsi="Arial"/>
          <w:sz w:val="24"/>
          <w:szCs w:val="24"/>
        </w:rPr>
        <w:t xml:space="preserve">: A value equal to zero when both strings are found to be identical. That is, That is, All of the characters in both strings are same. </w:t>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All characters of strings are same</w:t>
      </w:r>
    </w:p>
    <w:p>
      <w:pPr>
        <w:pStyle w:val="HTMLPreformatted"/>
        <w:rPr>
          <w:rFonts w:ascii="Arial" w:hAnsi="Arial" w:cs="Arial"/>
          <w:sz w:val="24"/>
          <w:szCs w:val="24"/>
        </w:rPr>
      </w:pPr>
      <w:r>
        <w:rPr>
          <w:rFonts w:cs="Arial" w:ascii="Arial" w:hAnsi="Arial"/>
          <w:sz w:val="24"/>
          <w:szCs w:val="24"/>
        </w:rPr>
      </w:r>
    </w:p>
    <w:p>
      <w:pPr>
        <w:pStyle w:val="HTMLPreformatted"/>
        <w:rPr>
          <w:rFonts w:ascii="Arial" w:hAnsi="Arial" w:cs="Arial"/>
          <w:sz w:val="24"/>
          <w:szCs w:val="24"/>
        </w:rPr>
      </w:pPr>
      <w:r>
        <w:rPr>
          <w:rFonts w:cs="Arial" w:ascii="Arial" w:hAnsi="Arial"/>
          <w:sz w:val="24"/>
          <w:szCs w:val="24"/>
        </w:rPr>
        <w:t xml:space="preserve">#include&lt;stdio.h&gt; </w:t>
      </w:r>
    </w:p>
    <w:p>
      <w:pPr>
        <w:pStyle w:val="HTMLPreformatted"/>
        <w:rPr>
          <w:rFonts w:ascii="Arial" w:hAnsi="Arial" w:cs="Arial"/>
          <w:sz w:val="24"/>
          <w:szCs w:val="24"/>
        </w:rPr>
      </w:pPr>
      <w:r>
        <w:rPr>
          <w:rFonts w:cs="Arial" w:ascii="Arial" w:hAnsi="Arial"/>
          <w:sz w:val="24"/>
          <w:szCs w:val="24"/>
        </w:rPr>
        <w:t xml:space="preserve">#include&lt;string.h&gt; </w:t>
      </w:r>
    </w:p>
    <w:p>
      <w:pPr>
        <w:pStyle w:val="HTMLPreformatted"/>
        <w:rPr>
          <w:rFonts w:ascii="Arial" w:hAnsi="Arial" w:cs="Arial"/>
          <w:sz w:val="24"/>
          <w:szCs w:val="24"/>
        </w:rPr>
      </w:pPr>
      <w:r>
        <w:rPr>
          <w:rFonts w:cs="Arial" w:ascii="Arial" w:hAnsi="Arial"/>
          <w:sz w:val="24"/>
          <w:szCs w:val="24"/>
        </w:rPr>
        <w:t xml:space="preserve">int main() </w:t>
      </w:r>
    </w:p>
    <w:p>
      <w:pPr>
        <w:pStyle w:val="HTMLPreformatted"/>
        <w:rPr>
          <w:rFonts w:ascii="Arial" w:hAnsi="Arial" w:cs="Arial"/>
          <w:sz w:val="24"/>
          <w:szCs w:val="24"/>
        </w:rPr>
      </w:pPr>
      <w:r>
        <w:rPr>
          <w:rFonts w:cs="Arial" w:ascii="Arial" w:hAnsi="Arial"/>
          <w:sz w:val="24"/>
          <w:szCs w:val="24"/>
        </w:rPr>
        <w:t xml:space="preserve">{  </w:t>
      </w:r>
    </w:p>
    <w:p>
      <w:pPr>
        <w:pStyle w:val="HTMLPreformatted"/>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char leftStr[] = "g f g";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char rightStr[] = "g f g";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 xml:space="preserve">// Using strcmp()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int res = strcmp(leftStr, rightStr);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 xml:space="preserve">if (res==0)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 xml:space="preserve">printf("Strings are equal");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else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 xml:space="preserve">printf("Strings are unequal"); </w:t>
      </w:r>
    </w:p>
    <w:p>
      <w:pPr>
        <w:pStyle w:val="HTMLPreformatted"/>
        <w:rPr>
          <w:rFonts w:ascii="Arial" w:hAnsi="Arial" w:cs="Arial"/>
          <w:sz w:val="24"/>
          <w:szCs w:val="24"/>
        </w:rPr>
      </w:pPr>
      <w:r>
        <w:rPr>
          <w:rFonts w:cs="Arial" w:ascii="Arial" w:hAnsi="Arial"/>
          <w:sz w:val="24"/>
          <w:szCs w:val="24"/>
        </w:rPr>
        <w:t>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 xml:space="preserve">printf("\nValue returned by strcmp() is:  %d" , res); </w:t>
      </w:r>
    </w:p>
    <w:p>
      <w:pPr>
        <w:pStyle w:val="HTMLPreformatted"/>
        <w:rPr>
          <w:rFonts w:ascii="Arial" w:hAnsi="Arial" w:cs="Arial"/>
          <w:sz w:val="24"/>
          <w:szCs w:val="24"/>
        </w:rPr>
      </w:pPr>
      <w:r>
        <w:rPr>
          <w:rFonts w:cs="Arial" w:ascii="Arial" w:hAnsi="Arial"/>
          <w:sz w:val="24"/>
          <w:szCs w:val="24"/>
        </w:rPr>
        <w:t>    </w:t>
      </w:r>
      <w:r>
        <w:rPr>
          <w:rFonts w:cs="Arial" w:ascii="Arial" w:hAnsi="Arial"/>
          <w:sz w:val="24"/>
          <w:szCs w:val="24"/>
        </w:rPr>
        <w:t xml:space="preserve">return 0; </w:t>
      </w:r>
    </w:p>
    <w:p>
      <w:pPr>
        <w:pStyle w:val="HTMLPreformatted"/>
        <w:rPr>
          <w:rFonts w:ascii="Arial" w:hAnsi="Arial" w:cs="Arial"/>
          <w:sz w:val="24"/>
          <w:szCs w:val="24"/>
        </w:rPr>
      </w:pPr>
      <w:r>
        <w:rPr>
          <w:rFonts w:cs="Arial" w:ascii="Arial" w:hAnsi="Arial"/>
          <w:sz w:val="24"/>
          <w:szCs w:val="24"/>
        </w:rPr>
        <w:t xml:space="preserve">} </w:t>
      </w:r>
    </w:p>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Strings are equal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Value returned by strcmp() is:  0</w:t>
      </w:r>
    </w:p>
    <w:p>
      <w:pPr>
        <w:pStyle w:val="Normal"/>
        <w:spacing w:lineRule="auto" w:line="240" w:before="0" w:after="0"/>
        <w:rPr>
          <w:rFonts w:ascii="Arial" w:hAnsi="Arial" w:eastAsia="Times New Roman" w:cs="Arial"/>
          <w:sz w:val="24"/>
          <w:szCs w:val="24"/>
        </w:rPr>
      </w:pPr>
      <w:r>
        <w:rPr>
          <w:rFonts w:eastAsia="Times New Roman" w:cs="Arial" w:ascii="Arial" w:hAnsi="Arial"/>
          <w:b/>
          <w:bCs/>
          <w:sz w:val="24"/>
          <w:szCs w:val="24"/>
        </w:rPr>
        <w:t>Greater than zero ( &gt;0 )</w:t>
      </w:r>
      <w:r>
        <w:rPr>
          <w:rFonts w:eastAsia="Times New Roman" w:cs="Arial" w:ascii="Arial" w:hAnsi="Arial"/>
          <w:sz w:val="24"/>
          <w:szCs w:val="24"/>
        </w:rPr>
        <w:t>: A value greater than zero is returned when the first not matching character in leftStr have the greater ASCII value than the corresponding character in rightStr or we can also say If character in leftStr is lexicographically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b/>
          <w:bCs/>
          <w:sz w:val="24"/>
          <w:szCs w:val="24"/>
        </w:rPr>
        <w:t>after</w:t>
      </w:r>
      <w:r>
        <w:rPr>
          <w:rFonts w:eastAsia="Times New Roman" w:cs="Arial" w:ascii="Arial" w:hAnsi="Arial"/>
          <w:sz w:val="24"/>
          <w:szCs w:val="24"/>
        </w:rPr>
        <w:t xml:space="preserve"> the character of rightStr </w:t>
      </w:r>
    </w:p>
    <w:p>
      <w:pPr>
        <w:pStyle w:val="Normal"/>
        <w:rPr>
          <w:rFonts w:ascii="Arial" w:hAnsi="Arial" w:cs="Arial"/>
          <w:sz w:val="24"/>
          <w:szCs w:val="24"/>
        </w:rPr>
      </w:pPr>
      <w:r>
        <w:rPr>
          <w:rFonts w:cs="Arial" w:ascii="Arial" w:hAnsi="Arial"/>
          <w:sz w:val="24"/>
          <w:szCs w:val="24"/>
        </w:rPr>
      </w:r>
    </w:p>
    <w:tbl>
      <w:tblPr>
        <w:tblW w:w="3946" w:type="dxa"/>
        <w:jc w:val="left"/>
        <w:tblInd w:w="0" w:type="dxa"/>
        <w:tblBorders/>
        <w:tblCellMar>
          <w:top w:w="0" w:type="dxa"/>
          <w:left w:w="0" w:type="dxa"/>
          <w:bottom w:w="0" w:type="dxa"/>
          <w:right w:w="0" w:type="dxa"/>
        </w:tblCellMar>
        <w:tblLook w:val="04a0"/>
      </w:tblPr>
      <w:tblGrid>
        <w:gridCol w:w="3946"/>
      </w:tblGrid>
      <w:tr>
        <w:trPr/>
        <w:tc>
          <w:tcPr>
            <w:tcW w:w="3946"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z has greater ASCII value than g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leftStr[] = "zfz";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rightStr[] = "gfg";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int res = strcmp(leftStr, rightStr);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(res==0)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printf("Strings are equal");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else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printf("Strings are unequal");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printf("\nValue of result: %d" , res);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Strings are unequal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Value returned by strcmp() is:  19</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b/>
          <w:bCs/>
          <w:sz w:val="24"/>
          <w:szCs w:val="24"/>
        </w:rPr>
        <w:t>Less than Zero ( &lt;0 )</w:t>
      </w:r>
      <w:r>
        <w:rPr>
          <w:rFonts w:eastAsia="Times New Roman" w:cs="Arial" w:ascii="Arial" w:hAnsi="Arial"/>
          <w:sz w:val="24"/>
          <w:szCs w:val="24"/>
        </w:rPr>
        <w:t xml:space="preserve">: A value less than zero is returned when the first not matching character in leftStr have lesser ASCII value than the corresponding character in rightStr.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If character in leftStr is lexicographically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b/>
          <w:bCs/>
          <w:sz w:val="24"/>
          <w:szCs w:val="24"/>
        </w:rPr>
        <w:t>before</w:t>
      </w:r>
      <w:r>
        <w:rPr>
          <w:rFonts w:eastAsia="Times New Roman" w:cs="Arial" w:ascii="Arial" w:hAnsi="Arial"/>
          <w:sz w:val="24"/>
          <w:szCs w:val="24"/>
        </w:rPr>
        <w:t xml:space="preserve"> the character of rightStr</w:t>
      </w:r>
    </w:p>
    <w:tbl>
      <w:tblPr>
        <w:tblW w:w="5559" w:type="dxa"/>
        <w:jc w:val="left"/>
        <w:tblInd w:w="0" w:type="dxa"/>
        <w:tblBorders/>
        <w:tblCellMar>
          <w:top w:w="0" w:type="dxa"/>
          <w:left w:w="0" w:type="dxa"/>
          <w:bottom w:w="0" w:type="dxa"/>
          <w:right w:w="0" w:type="dxa"/>
        </w:tblCellMar>
        <w:tblLook w:val="04a0"/>
      </w:tblPr>
      <w:tblGrid>
        <w:gridCol w:w="5559"/>
      </w:tblGrid>
      <w:tr>
        <w:trPr/>
        <w:tc>
          <w:tcPr>
            <w:tcW w:w="5559"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b has less ASCII value than g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leftStr[] = "bfb";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rightStr[] = "gfg";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int res = strcmp(leftStr, rightStr);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(res==0)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printf("Strings are equal");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else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printf("Strings are unequal");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printf("\nValue returned by strcmp() is:  %d" , res);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Strings are unequal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Value returned by strcmp() is:  -5</w:t>
      </w:r>
    </w:p>
    <w:p>
      <w:pPr>
        <w:pStyle w:val="Normal"/>
        <w:rPr>
          <w:rFonts w:ascii="Arial" w:hAnsi="Arial" w:cs="Arial"/>
          <w:sz w:val="24"/>
          <w:szCs w:val="24"/>
        </w:rPr>
      </w:pPr>
      <w:r>
        <w:rPr>
          <w:rFonts w:cs="Arial" w:ascii="Arial" w:hAnsi="Arial"/>
          <w:sz w:val="24"/>
          <w:szCs w:val="24"/>
        </w:rPr>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u w:val="single"/>
        </w:rPr>
        <w:t>strncmp()</w:t>
      </w:r>
      <w:r>
        <w:rPr>
          <w:rFonts w:eastAsia="Times New Roman" w:cs="Arial" w:ascii="Arial" w:hAnsi="Arial"/>
          <w:b/>
          <w:bCs/>
          <w:sz w:val="24"/>
          <w:szCs w:val="24"/>
        </w:rPr>
        <w:t xml:space="preserve"> </w:t>
      </w:r>
      <w:r>
        <w:rPr>
          <w:rFonts w:eastAsia="Times New Roman" w:cs="Arial" w:ascii="Arial" w:hAnsi="Arial"/>
          <w:sz w:val="24"/>
          <w:szCs w:val="24"/>
        </w:rPr>
        <w:t>function lexicographically compares not more than count characters from the two null-terminated strings and returns an integer based on the outcome.</w:t>
      </w:r>
    </w:p>
    <w:p>
      <w:pPr>
        <w:pStyle w:val="Normal"/>
        <w:numPr>
          <w:ilvl w:val="0"/>
          <w:numId w:val="4"/>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This function takes two strings and a number </w:t>
      </w:r>
      <w:r>
        <w:rPr>
          <w:rFonts w:eastAsia="Times New Roman" w:cs="Arial" w:ascii="Arial" w:hAnsi="Arial"/>
          <w:b/>
          <w:bCs/>
          <w:sz w:val="24"/>
          <w:szCs w:val="24"/>
        </w:rPr>
        <w:t>num</w:t>
      </w:r>
      <w:r>
        <w:rPr>
          <w:rFonts w:eastAsia="Times New Roman" w:cs="Arial" w:ascii="Arial" w:hAnsi="Arial"/>
          <w:sz w:val="24"/>
          <w:szCs w:val="24"/>
        </w:rPr>
        <w:t xml:space="preserve"> as arguments and compare at most first </w:t>
      </w:r>
      <w:r>
        <w:rPr>
          <w:rFonts w:eastAsia="Times New Roman" w:cs="Arial" w:ascii="Arial" w:hAnsi="Arial"/>
          <w:b/>
          <w:bCs/>
          <w:sz w:val="24"/>
          <w:szCs w:val="24"/>
        </w:rPr>
        <w:t>num</w:t>
      </w:r>
      <w:r>
        <w:rPr>
          <w:rFonts w:eastAsia="Times New Roman" w:cs="Arial" w:ascii="Arial" w:hAnsi="Arial"/>
          <w:sz w:val="24"/>
          <w:szCs w:val="24"/>
        </w:rPr>
        <w:t xml:space="preserve"> bytes of both the strings.</w:t>
      </w:r>
    </w:p>
    <w:p>
      <w:pPr>
        <w:pStyle w:val="Normal"/>
        <w:numPr>
          <w:ilvl w:val="0"/>
          <w:numId w:val="4"/>
        </w:numPr>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num</w:t>
      </w:r>
      <w:r>
        <w:rPr>
          <w:rFonts w:eastAsia="Times New Roman" w:cs="Arial" w:ascii="Arial" w:hAnsi="Arial"/>
          <w:sz w:val="24"/>
          <w:szCs w:val="24"/>
        </w:rPr>
        <w:t xml:space="preserve"> should be at most equal to the length of the longest string. If </w:t>
      </w:r>
      <w:r>
        <w:rPr>
          <w:rFonts w:eastAsia="Times New Roman" w:cs="Arial" w:ascii="Arial" w:hAnsi="Arial"/>
          <w:b/>
          <w:bCs/>
          <w:sz w:val="24"/>
          <w:szCs w:val="24"/>
        </w:rPr>
        <w:t>num</w:t>
      </w:r>
      <w:r>
        <w:rPr>
          <w:rFonts w:eastAsia="Times New Roman" w:cs="Arial" w:ascii="Arial" w:hAnsi="Arial"/>
          <w:sz w:val="24"/>
          <w:szCs w:val="24"/>
        </w:rPr>
        <w:t xml:space="preserve"> is defined greater than the string length than comparison is done till the null-character(‘\0’) of either string.</w:t>
      </w:r>
    </w:p>
    <w:p>
      <w:pPr>
        <w:pStyle w:val="Normal"/>
        <w:numPr>
          <w:ilvl w:val="0"/>
          <w:numId w:val="4"/>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This function compares the two strings lexicographically. It starts comparison from the first character of each string. If they are equal to each other, it continues and compare the next character of each string and so on.</w:t>
      </w:r>
    </w:p>
    <w:p>
      <w:pPr>
        <w:pStyle w:val="Normal"/>
        <w:numPr>
          <w:ilvl w:val="0"/>
          <w:numId w:val="4"/>
        </w:numPr>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This process of comparison stops until a terminating null-character of either string is reached or </w:t>
      </w:r>
      <w:r>
        <w:rPr>
          <w:rFonts w:eastAsia="Times New Roman" w:cs="Arial" w:ascii="Arial" w:hAnsi="Arial"/>
          <w:b/>
          <w:bCs/>
          <w:sz w:val="24"/>
          <w:szCs w:val="24"/>
        </w:rPr>
        <w:t>num</w:t>
      </w:r>
      <w:r>
        <w:rPr>
          <w:rFonts w:eastAsia="Times New Roman" w:cs="Arial" w:ascii="Arial" w:hAnsi="Arial"/>
          <w:sz w:val="24"/>
          <w:szCs w:val="24"/>
        </w:rPr>
        <w:t xml:space="preserve"> characters of both the strings matches.</w:t>
      </w:r>
    </w:p>
    <w:p>
      <w:pPr>
        <w:pStyle w:val="NormalWeb"/>
        <w:rPr>
          <w:rFonts w:ascii="Arial" w:hAnsi="Arial" w:cs="Arial"/>
        </w:rPr>
      </w:pPr>
      <w:r>
        <w:rPr>
          <w:rStyle w:val="Strong"/>
          <w:rFonts w:cs="Arial" w:ascii="Arial" w:hAnsi="Arial"/>
        </w:rPr>
        <w:t>Syntax :</w:t>
      </w:r>
    </w:p>
    <w:p>
      <w:pPr>
        <w:pStyle w:val="HTMLPreformatted"/>
        <w:rPr>
          <w:rFonts w:ascii="Arial" w:hAnsi="Arial" w:cs="Arial"/>
          <w:sz w:val="24"/>
          <w:szCs w:val="24"/>
        </w:rPr>
      </w:pPr>
      <w:r>
        <w:rPr>
          <w:rStyle w:val="Strong"/>
          <w:rFonts w:cs="Arial" w:ascii="Arial" w:hAnsi="Arial"/>
          <w:sz w:val="24"/>
          <w:szCs w:val="24"/>
        </w:rPr>
        <w:t>int strncmp(const char *str1, const char *str2, size_t count);</w:t>
      </w:r>
    </w:p>
    <w:p>
      <w:pPr>
        <w:pStyle w:val="HTMLPreformatted"/>
        <w:rPr>
          <w:rFonts w:ascii="Arial" w:hAnsi="Arial" w:cs="Arial"/>
          <w:sz w:val="24"/>
          <w:szCs w:val="24"/>
        </w:rPr>
      </w:pPr>
      <w:r>
        <w:rPr>
          <w:rFonts w:cs="Arial" w:ascii="Arial" w:hAnsi="Arial"/>
          <w:sz w:val="24"/>
          <w:szCs w:val="24"/>
        </w:rPr>
      </w:r>
    </w:p>
    <w:p>
      <w:pPr>
        <w:pStyle w:val="HTMLPreformatted"/>
        <w:rPr>
          <w:rFonts w:ascii="Arial" w:hAnsi="Arial" w:cs="Arial"/>
          <w:sz w:val="24"/>
          <w:szCs w:val="24"/>
        </w:rPr>
      </w:pPr>
      <w:r>
        <w:rPr>
          <w:rStyle w:val="Strong"/>
          <w:rFonts w:cs="Arial" w:ascii="Arial" w:hAnsi="Arial"/>
          <w:sz w:val="24"/>
          <w:szCs w:val="24"/>
        </w:rPr>
        <w:t>Parameters:</w:t>
      </w:r>
    </w:p>
    <w:p>
      <w:pPr>
        <w:pStyle w:val="HTMLPreformatted"/>
        <w:rPr>
          <w:rFonts w:ascii="Arial" w:hAnsi="Arial" w:cs="Arial"/>
          <w:sz w:val="24"/>
          <w:szCs w:val="24"/>
        </w:rPr>
      </w:pPr>
      <w:r>
        <w:rPr>
          <w:rStyle w:val="Strong"/>
          <w:rFonts w:cs="Arial" w:ascii="Arial" w:hAnsi="Arial"/>
          <w:sz w:val="24"/>
          <w:szCs w:val="24"/>
        </w:rPr>
        <w:t>str1 and str2:</w:t>
      </w:r>
      <w:r>
        <w:rPr>
          <w:rFonts w:cs="Arial" w:ascii="Arial" w:hAnsi="Arial"/>
          <w:sz w:val="24"/>
          <w:szCs w:val="24"/>
        </w:rPr>
        <w:t xml:space="preserve"> C string to be compared.</w:t>
      </w:r>
    </w:p>
    <w:p>
      <w:pPr>
        <w:pStyle w:val="HTMLPreformatted"/>
        <w:rPr>
          <w:rFonts w:ascii="Arial" w:hAnsi="Arial" w:cs="Arial"/>
          <w:sz w:val="24"/>
          <w:szCs w:val="24"/>
        </w:rPr>
      </w:pPr>
      <w:r>
        <w:rPr>
          <w:rStyle w:val="Strong"/>
          <w:rFonts w:cs="Arial" w:ascii="Arial" w:hAnsi="Arial"/>
          <w:sz w:val="24"/>
          <w:szCs w:val="24"/>
        </w:rPr>
        <w:t xml:space="preserve">count: </w:t>
      </w:r>
      <w:r>
        <w:rPr>
          <w:rFonts w:cs="Arial" w:ascii="Arial" w:hAnsi="Arial"/>
          <w:sz w:val="24"/>
          <w:szCs w:val="24"/>
        </w:rPr>
        <w:t>Maximum number of characters to compare.</w:t>
      </w:r>
    </w:p>
    <w:p>
      <w:pPr>
        <w:pStyle w:val="HTMLPreformatted"/>
        <w:rPr>
          <w:rFonts w:ascii="Arial" w:hAnsi="Arial" w:cs="Arial"/>
          <w:sz w:val="24"/>
          <w:szCs w:val="24"/>
        </w:rPr>
      </w:pPr>
      <w:r>
        <w:rPr>
          <w:rFonts w:cs="Arial" w:ascii="Arial" w:hAnsi="Arial"/>
          <w:sz w:val="24"/>
          <w:szCs w:val="24"/>
        </w:rPr>
        <w:t xml:space="preserve"> </w:t>
      </w:r>
      <w:r>
        <w:rPr>
          <w:rStyle w:val="Strong"/>
          <w:rFonts w:cs="Arial" w:ascii="Arial" w:hAnsi="Arial"/>
          <w:sz w:val="24"/>
          <w:szCs w:val="24"/>
        </w:rPr>
        <w:t xml:space="preserve">size_t </w:t>
      </w:r>
      <w:r>
        <w:rPr>
          <w:rFonts w:cs="Arial" w:ascii="Arial" w:hAnsi="Arial"/>
          <w:sz w:val="24"/>
          <w:szCs w:val="24"/>
        </w:rPr>
        <w:t>is an unsigned integral type.</w:t>
      </w:r>
    </w:p>
    <w:p>
      <w:pPr>
        <w:pStyle w:val="HTMLPreformatted"/>
        <w:rPr>
          <w:rFonts w:ascii="Arial" w:hAnsi="Arial" w:cs="Arial"/>
          <w:sz w:val="24"/>
          <w:szCs w:val="24"/>
        </w:rPr>
      </w:pPr>
      <w:r>
        <w:rPr>
          <w:rFonts w:cs="Arial" w:ascii="Arial" w:hAnsi="Arial"/>
          <w:sz w:val="24"/>
          <w:szCs w:val="24"/>
        </w:rPr>
      </w:r>
    </w:p>
    <w:p>
      <w:pPr>
        <w:pStyle w:val="HTMLPreformatted"/>
        <w:rPr>
          <w:rFonts w:ascii="Arial" w:hAnsi="Arial" w:cs="Arial"/>
          <w:sz w:val="24"/>
          <w:szCs w:val="24"/>
        </w:rPr>
      </w:pPr>
      <w:r>
        <w:rPr>
          <w:rStyle w:val="Strong"/>
          <w:rFonts w:cs="Arial" w:ascii="Arial" w:hAnsi="Arial"/>
          <w:sz w:val="24"/>
          <w:szCs w:val="24"/>
        </w:rPr>
        <w:t xml:space="preserve">Return Value: </w:t>
      </w:r>
    </w:p>
    <w:p>
      <w:pPr>
        <w:pStyle w:val="HTMLPreformatted"/>
        <w:rPr>
          <w:rFonts w:ascii="Arial" w:hAnsi="Arial" w:cs="Arial"/>
          <w:sz w:val="24"/>
          <w:szCs w:val="24"/>
        </w:rPr>
      </w:pPr>
      <w:r>
        <w:rPr>
          <w:rStyle w:val="Strong"/>
          <w:rFonts w:cs="Arial" w:ascii="Arial" w:hAnsi="Arial"/>
          <w:sz w:val="24"/>
          <w:szCs w:val="24"/>
        </w:rPr>
        <w:t>Value</w:t>
      </w:r>
      <w:r>
        <w:rPr>
          <w:rFonts w:cs="Arial" w:ascii="Arial" w:hAnsi="Arial"/>
          <w:sz w:val="24"/>
          <w:szCs w:val="24"/>
        </w:rPr>
        <w:t xml:space="preserve">                              </w:t>
      </w:r>
      <w:r>
        <w:rPr>
          <w:rStyle w:val="Strong"/>
          <w:rFonts w:cs="Arial" w:ascii="Arial" w:hAnsi="Arial"/>
          <w:sz w:val="24"/>
          <w:szCs w:val="24"/>
        </w:rPr>
        <w:t>Meaning</w:t>
      </w:r>
    </w:p>
    <w:p>
      <w:pPr>
        <w:pStyle w:val="HTMLPreformatted"/>
        <w:rPr>
          <w:rFonts w:ascii="Arial" w:hAnsi="Arial" w:cs="Arial"/>
          <w:sz w:val="24"/>
          <w:szCs w:val="24"/>
        </w:rPr>
      </w:pPr>
      <w:r>
        <w:rPr>
          <w:rFonts w:cs="Arial" w:ascii="Arial" w:hAnsi="Arial"/>
          <w:sz w:val="24"/>
          <w:szCs w:val="24"/>
        </w:rPr>
        <w:t>Less than zero                str1 is less than str2.</w:t>
      </w:r>
    </w:p>
    <w:p>
      <w:pPr>
        <w:pStyle w:val="HTMLPreformatted"/>
        <w:rPr>
          <w:rFonts w:ascii="Arial" w:hAnsi="Arial" w:cs="Arial"/>
          <w:sz w:val="24"/>
          <w:szCs w:val="24"/>
        </w:rPr>
      </w:pPr>
      <w:r>
        <w:rPr>
          <w:rFonts w:cs="Arial" w:ascii="Arial" w:hAnsi="Arial"/>
          <w:sz w:val="24"/>
          <w:szCs w:val="24"/>
        </w:rPr>
        <w:t>Zero                                str1 is equal to str2.</w:t>
      </w:r>
    </w:p>
    <w:p>
      <w:pPr>
        <w:pStyle w:val="HTMLPreformatted"/>
        <w:rPr>
          <w:rFonts w:ascii="Arial" w:hAnsi="Arial" w:cs="Arial"/>
          <w:sz w:val="24"/>
          <w:szCs w:val="24"/>
        </w:rPr>
      </w:pPr>
      <w:r>
        <w:rPr>
          <w:rFonts w:cs="Arial" w:ascii="Arial" w:hAnsi="Arial"/>
          <w:sz w:val="24"/>
          <w:szCs w:val="24"/>
        </w:rPr>
        <w:t>Greater than zero           str1 is greater than str2.</w:t>
      </w:r>
    </w:p>
    <w:p>
      <w:pPr>
        <w:pStyle w:val="ListParagraph"/>
        <w:numPr>
          <w:ilvl w:val="0"/>
          <w:numId w:val="5"/>
        </w:numPr>
        <w:rPr>
          <w:rFonts w:ascii="Arial" w:hAnsi="Arial" w:cs="Arial"/>
          <w:sz w:val="24"/>
          <w:szCs w:val="24"/>
        </w:rPr>
      </w:pPr>
      <w:r>
        <w:rPr>
          <w:rStyle w:val="Strong"/>
          <w:rFonts w:cs="Arial" w:ascii="Arial" w:hAnsi="Arial"/>
          <w:sz w:val="24"/>
          <w:szCs w:val="24"/>
        </w:rPr>
        <w:t>Greater than zero ( &gt;0 ):</w:t>
      </w:r>
      <w:r>
        <w:rPr>
          <w:rFonts w:cs="Arial" w:ascii="Arial" w:hAnsi="Arial"/>
          <w:sz w:val="24"/>
          <w:szCs w:val="24"/>
        </w:rPr>
        <w:t xml:space="preserve"> A positive value is returned, if a character of </w:t>
      </w:r>
      <w:r>
        <w:rPr>
          <w:rStyle w:val="Strong"/>
          <w:rFonts w:cs="Arial" w:ascii="Arial" w:hAnsi="Arial"/>
          <w:sz w:val="24"/>
          <w:szCs w:val="24"/>
        </w:rPr>
        <w:t>str1</w:t>
      </w:r>
      <w:r>
        <w:rPr>
          <w:rFonts w:cs="Arial" w:ascii="Arial" w:hAnsi="Arial"/>
          <w:sz w:val="24"/>
          <w:szCs w:val="24"/>
        </w:rPr>
        <w:t xml:space="preserve"> and </w:t>
      </w:r>
      <w:r>
        <w:rPr>
          <w:rStyle w:val="Strong"/>
          <w:rFonts w:cs="Arial" w:ascii="Arial" w:hAnsi="Arial"/>
          <w:sz w:val="24"/>
          <w:szCs w:val="24"/>
        </w:rPr>
        <w:t>str2</w:t>
      </w:r>
      <w:r>
        <w:rPr>
          <w:rFonts w:cs="Arial" w:ascii="Arial" w:hAnsi="Arial"/>
          <w:sz w:val="24"/>
          <w:szCs w:val="24"/>
        </w:rPr>
        <w:t xml:space="preserve"> doesn’t match before the </w:t>
      </w:r>
      <w:r>
        <w:rPr>
          <w:rStyle w:val="Strong"/>
          <w:rFonts w:cs="Arial" w:ascii="Arial" w:hAnsi="Arial"/>
          <w:sz w:val="24"/>
          <w:szCs w:val="24"/>
        </w:rPr>
        <w:t>num</w:t>
      </w:r>
      <w:r>
        <w:rPr>
          <w:rFonts w:cs="Arial" w:ascii="Arial" w:hAnsi="Arial"/>
          <w:sz w:val="24"/>
          <w:szCs w:val="24"/>
        </w:rPr>
        <w:t xml:space="preserve"> characters and the ASCII value of </w:t>
      </w:r>
      <w:r>
        <w:rPr>
          <w:rStyle w:val="Emphasis"/>
          <w:rFonts w:cs="Arial" w:ascii="Arial" w:hAnsi="Arial"/>
          <w:sz w:val="24"/>
          <w:szCs w:val="24"/>
        </w:rPr>
        <w:t>str1</w:t>
      </w:r>
      <w:r>
        <w:rPr>
          <w:rFonts w:cs="Arial" w:ascii="Arial" w:hAnsi="Arial"/>
          <w:sz w:val="24"/>
          <w:szCs w:val="24"/>
        </w:rPr>
        <w:t xml:space="preserve"> character is </w:t>
      </w:r>
      <w:r>
        <w:rPr>
          <w:rStyle w:val="Strong"/>
          <w:rFonts w:cs="Arial" w:ascii="Arial" w:hAnsi="Arial"/>
          <w:sz w:val="24"/>
          <w:szCs w:val="24"/>
        </w:rPr>
        <w:t>greater</w:t>
      </w:r>
      <w:r>
        <w:rPr>
          <w:rFonts w:cs="Arial" w:ascii="Arial" w:hAnsi="Arial"/>
          <w:sz w:val="24"/>
          <w:szCs w:val="24"/>
        </w:rPr>
        <w:t xml:space="preserve"> than ASCII value of </w:t>
      </w:r>
      <w:r>
        <w:rPr>
          <w:rStyle w:val="Emphasis"/>
          <w:rFonts w:cs="Arial" w:ascii="Arial" w:hAnsi="Arial"/>
          <w:sz w:val="24"/>
          <w:szCs w:val="24"/>
        </w:rPr>
        <w:t>str2</w:t>
      </w:r>
      <w:r>
        <w:rPr>
          <w:rFonts w:cs="Arial" w:ascii="Arial" w:hAnsi="Arial"/>
          <w:sz w:val="24"/>
          <w:szCs w:val="24"/>
        </w:rPr>
        <w:t xml:space="preserve"> character. As a result, we can say that </w:t>
      </w:r>
      <w:r>
        <w:rPr>
          <w:rStyle w:val="Emphasis"/>
          <w:rFonts w:cs="Arial" w:ascii="Arial" w:hAnsi="Arial"/>
          <w:sz w:val="24"/>
          <w:szCs w:val="24"/>
        </w:rPr>
        <w:t>str1</w:t>
      </w:r>
      <w:r>
        <w:rPr>
          <w:rFonts w:cs="Arial" w:ascii="Arial" w:hAnsi="Arial"/>
          <w:sz w:val="24"/>
          <w:szCs w:val="24"/>
        </w:rPr>
        <w:t xml:space="preserve"> is lexicographically greater than </w:t>
      </w:r>
      <w:r>
        <w:rPr>
          <w:rStyle w:val="Emphasis"/>
          <w:rFonts w:cs="Arial" w:ascii="Arial" w:hAnsi="Arial"/>
          <w:sz w:val="24"/>
          <w:szCs w:val="24"/>
        </w:rPr>
        <w:t>str2</w:t>
      </w:r>
      <w:r>
        <w:rPr>
          <w:rFonts w:cs="Arial" w:ascii="Arial" w:hAnsi="Arial"/>
          <w:sz w:val="24"/>
          <w:szCs w:val="24"/>
        </w:rPr>
        <w:t>.</w:t>
      </w:r>
    </w:p>
    <w:p>
      <w:pPr>
        <w:pStyle w:val="ListParagraph"/>
        <w:rPr>
          <w:rStyle w:val="Strong"/>
          <w:rFonts w:ascii="Arial" w:hAnsi="Arial" w:cs="Arial"/>
          <w:sz w:val="24"/>
          <w:szCs w:val="24"/>
        </w:rPr>
      </w:pPr>
      <w:r>
        <w:rPr>
          <w:rFonts w:cs="Arial" w:ascii="Arial" w:hAnsi="Arial"/>
          <w:sz w:val="24"/>
          <w:szCs w:val="24"/>
        </w:rPr>
      </w:r>
    </w:p>
    <w:tbl>
      <w:tblPr>
        <w:tblW w:w="5947" w:type="dxa"/>
        <w:jc w:val="left"/>
        <w:tblInd w:w="0" w:type="dxa"/>
        <w:tblBorders/>
        <w:tblCellMar>
          <w:top w:w="0" w:type="dxa"/>
          <w:left w:w="0" w:type="dxa"/>
          <w:bottom w:w="0" w:type="dxa"/>
          <w:right w:w="0" w:type="dxa"/>
        </w:tblCellMar>
        <w:tblLook w:val="04a0"/>
      </w:tblPr>
      <w:tblGrid>
        <w:gridCol w:w="5947"/>
      </w:tblGrid>
      <w:tr>
        <w:trPr/>
        <w:tc>
          <w:tcPr>
            <w:tcW w:w="5947"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Take any two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str1[10] = "aksh";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str2[10] = "akash";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Compare strings using strncmp()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int result = strncmp(str1, str2, 4);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(result == 0)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num is the 3rd parameter of strncmp() function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printf("str1 is equal to str2 upto num characters\n");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else if (result &gt;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printf("str1 is greater than str2\n");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else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printf("str2 is greater than str1\n");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printf("Value returned by strncmp() is: %d", result);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str1 is greater than str2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Value returned by strncmp() is: 18</w:t>
      </w:r>
    </w:p>
    <w:p>
      <w:pPr>
        <w:pStyle w:val="ListParagraph"/>
        <w:rPr>
          <w:rFonts w:ascii="Arial" w:hAnsi="Arial" w:cs="Arial"/>
          <w:sz w:val="24"/>
          <w:szCs w:val="24"/>
        </w:rPr>
      </w:pPr>
      <w:r>
        <w:rPr>
          <w:rFonts w:cs="Arial" w:ascii="Arial" w:hAnsi="Arial"/>
          <w:sz w:val="24"/>
          <w:szCs w:val="24"/>
        </w:rPr>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2. Less than zero ( &lt;0 ):</w:t>
      </w:r>
      <w:r>
        <w:rPr>
          <w:rFonts w:eastAsia="Times New Roman" w:cs="Arial" w:ascii="Arial" w:hAnsi="Arial"/>
          <w:sz w:val="24"/>
          <w:szCs w:val="24"/>
        </w:rPr>
        <w:t xml:space="preserve"> A negative value is returned, if a character of </w:t>
      </w:r>
      <w:r>
        <w:rPr>
          <w:rFonts w:eastAsia="Times New Roman" w:cs="Arial" w:ascii="Arial" w:hAnsi="Arial"/>
          <w:b/>
          <w:bCs/>
          <w:sz w:val="24"/>
          <w:szCs w:val="24"/>
        </w:rPr>
        <w:t>str1</w:t>
      </w:r>
      <w:r>
        <w:rPr>
          <w:rFonts w:eastAsia="Times New Roman" w:cs="Arial" w:ascii="Arial" w:hAnsi="Arial"/>
          <w:sz w:val="24"/>
          <w:szCs w:val="24"/>
        </w:rPr>
        <w:t xml:space="preserve"> and </w:t>
      </w:r>
      <w:r>
        <w:rPr>
          <w:rFonts w:eastAsia="Times New Roman" w:cs="Arial" w:ascii="Arial" w:hAnsi="Arial"/>
          <w:b/>
          <w:bCs/>
          <w:sz w:val="24"/>
          <w:szCs w:val="24"/>
        </w:rPr>
        <w:t>str2</w:t>
      </w:r>
      <w:r>
        <w:rPr>
          <w:rFonts w:eastAsia="Times New Roman" w:cs="Arial" w:ascii="Arial" w:hAnsi="Arial"/>
          <w:sz w:val="24"/>
          <w:szCs w:val="24"/>
        </w:rPr>
        <w:t xml:space="preserve"> doesn’t match before the </w:t>
      </w:r>
      <w:r>
        <w:rPr>
          <w:rFonts w:eastAsia="Times New Roman" w:cs="Arial" w:ascii="Arial" w:hAnsi="Arial"/>
          <w:b/>
          <w:bCs/>
          <w:sz w:val="24"/>
          <w:szCs w:val="24"/>
        </w:rPr>
        <w:t>num</w:t>
      </w:r>
      <w:r>
        <w:rPr>
          <w:rFonts w:eastAsia="Times New Roman" w:cs="Arial" w:ascii="Arial" w:hAnsi="Arial"/>
          <w:sz w:val="24"/>
          <w:szCs w:val="24"/>
        </w:rPr>
        <w:t xml:space="preserve"> characters and the ASCII value of </w:t>
      </w:r>
      <w:r>
        <w:rPr>
          <w:rFonts w:eastAsia="Times New Roman" w:cs="Arial" w:ascii="Arial" w:hAnsi="Arial"/>
          <w:i/>
          <w:iCs/>
          <w:sz w:val="24"/>
          <w:szCs w:val="24"/>
        </w:rPr>
        <w:t>str1</w:t>
      </w:r>
      <w:r>
        <w:rPr>
          <w:rFonts w:eastAsia="Times New Roman" w:cs="Arial" w:ascii="Arial" w:hAnsi="Arial"/>
          <w:sz w:val="24"/>
          <w:szCs w:val="24"/>
        </w:rPr>
        <w:t xml:space="preserve"> character is </w:t>
      </w:r>
      <w:r>
        <w:rPr>
          <w:rFonts w:eastAsia="Times New Roman" w:cs="Arial" w:ascii="Arial" w:hAnsi="Arial"/>
          <w:b/>
          <w:bCs/>
          <w:sz w:val="24"/>
          <w:szCs w:val="24"/>
        </w:rPr>
        <w:t>lesser</w:t>
      </w:r>
      <w:r>
        <w:rPr>
          <w:rFonts w:eastAsia="Times New Roman" w:cs="Arial" w:ascii="Arial" w:hAnsi="Arial"/>
          <w:sz w:val="24"/>
          <w:szCs w:val="24"/>
        </w:rPr>
        <w:t xml:space="preserve"> than ASCII value of </w:t>
      </w:r>
      <w:r>
        <w:rPr>
          <w:rFonts w:eastAsia="Times New Roman" w:cs="Arial" w:ascii="Arial" w:hAnsi="Arial"/>
          <w:i/>
          <w:iCs/>
          <w:sz w:val="24"/>
          <w:szCs w:val="24"/>
        </w:rPr>
        <w:t>str2</w:t>
      </w:r>
      <w:r>
        <w:rPr>
          <w:rFonts w:eastAsia="Times New Roman" w:cs="Arial" w:ascii="Arial" w:hAnsi="Arial"/>
          <w:sz w:val="24"/>
          <w:szCs w:val="24"/>
        </w:rPr>
        <w:t xml:space="preserve"> character. As a result, we can say that </w:t>
      </w:r>
      <w:r>
        <w:rPr>
          <w:rFonts w:eastAsia="Times New Roman" w:cs="Arial" w:ascii="Arial" w:hAnsi="Arial"/>
          <w:i/>
          <w:iCs/>
          <w:sz w:val="24"/>
          <w:szCs w:val="24"/>
        </w:rPr>
        <w:t>str2</w:t>
      </w:r>
      <w:r>
        <w:rPr>
          <w:rFonts w:eastAsia="Times New Roman" w:cs="Arial" w:ascii="Arial" w:hAnsi="Arial"/>
          <w:sz w:val="24"/>
          <w:szCs w:val="24"/>
        </w:rPr>
        <w:t xml:space="preserve"> is lexicographically greater than </w:t>
      </w:r>
      <w:r>
        <w:rPr>
          <w:rFonts w:eastAsia="Times New Roman" w:cs="Arial" w:ascii="Arial" w:hAnsi="Arial"/>
          <w:i/>
          <w:iCs/>
          <w:sz w:val="24"/>
          <w:szCs w:val="24"/>
        </w:rPr>
        <w:t>str1</w:t>
      </w:r>
    </w:p>
    <w:tbl>
      <w:tblPr>
        <w:tblW w:w="5947" w:type="dxa"/>
        <w:jc w:val="left"/>
        <w:tblInd w:w="0" w:type="dxa"/>
        <w:tblBorders/>
        <w:tblCellMar>
          <w:top w:w="0" w:type="dxa"/>
          <w:left w:w="0" w:type="dxa"/>
          <w:bottom w:w="0" w:type="dxa"/>
          <w:right w:w="0" w:type="dxa"/>
        </w:tblCellMar>
        <w:tblLook w:val="04a0"/>
      </w:tblPr>
      <w:tblGrid>
        <w:gridCol w:w="5947"/>
      </w:tblGrid>
      <w:tr>
        <w:trPr/>
        <w:tc>
          <w:tcPr>
            <w:tcW w:w="5947"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Take any two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str1[10] = "akash";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str2[10] = "aksh";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Compare strings using strncmp()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int result = strncmp(str1, str2, 4);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(result == 0)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num is the 3rd parameter of strncmp() function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printf("str1 is equal to str2 upto num characters\n");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else if (result &gt;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printf("str1 is greater than str2\n");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else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printf("str2 is greater than str1\n");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printf("Value returned by strncmp() is: %d", result);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str2 is greater than str1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Value returned by strncmp() is: -18</w:t>
      </w:r>
    </w:p>
    <w:p>
      <w:pPr>
        <w:pStyle w:val="Heading1"/>
        <w:rPr>
          <w:rFonts w:ascii="Arial" w:hAnsi="Arial" w:cs="Arial"/>
          <w:sz w:val="24"/>
          <w:szCs w:val="24"/>
          <w:u w:val="single"/>
        </w:rPr>
      </w:pPr>
      <w:r>
        <w:rPr>
          <w:rFonts w:cs="Arial" w:ascii="Arial" w:hAnsi="Arial"/>
          <w:sz w:val="24"/>
          <w:szCs w:val="24"/>
          <w:u w:val="single"/>
        </w:rPr>
        <w:t xml:space="preserve">strspn() </w:t>
      </w:r>
    </w:p>
    <w:p>
      <w:pPr>
        <w:pStyle w:val="NormalWeb"/>
        <w:rPr>
          <w:rFonts w:ascii="Arial" w:hAnsi="Arial" w:cs="Arial"/>
        </w:rPr>
      </w:pPr>
      <w:r>
        <w:rPr>
          <w:rFonts w:cs="Arial" w:ascii="Arial" w:hAnsi="Arial"/>
        </w:rPr>
        <w:t xml:space="preserve">The </w:t>
      </w:r>
      <w:r>
        <w:rPr>
          <w:rStyle w:val="Strong"/>
          <w:rFonts w:cs="Arial" w:ascii="Arial" w:hAnsi="Arial"/>
        </w:rPr>
        <w:t>strspn()</w:t>
      </w:r>
      <w:r>
        <w:rPr>
          <w:rFonts w:cs="Arial" w:ascii="Arial" w:hAnsi="Arial"/>
        </w:rPr>
        <w:t xml:space="preserve"> function returns the length of the initial substring of the string pointed to by </w:t>
      </w:r>
      <w:r>
        <w:rPr>
          <w:rStyle w:val="Emphasis"/>
          <w:rFonts w:cs="Arial" w:ascii="Arial" w:hAnsi="Arial"/>
        </w:rPr>
        <w:t>str1</w:t>
      </w:r>
      <w:r>
        <w:rPr>
          <w:rFonts w:cs="Arial" w:ascii="Arial" w:hAnsi="Arial"/>
        </w:rPr>
        <w:t xml:space="preserve"> that is made up of only those character contained in the string pointed to by </w:t>
      </w:r>
      <w:r>
        <w:rPr>
          <w:rStyle w:val="Emphasis"/>
          <w:rFonts w:cs="Arial" w:ascii="Arial" w:hAnsi="Arial"/>
        </w:rPr>
        <w:t>str2</w:t>
      </w:r>
      <w:r>
        <w:rPr>
          <w:rFonts w:cs="Arial" w:ascii="Arial" w:hAnsi="Arial"/>
        </w:rPr>
        <w:t>.</w:t>
      </w:r>
    </w:p>
    <w:p>
      <w:pPr>
        <w:pStyle w:val="NormalWeb"/>
        <w:rPr>
          <w:rFonts w:ascii="Arial" w:hAnsi="Arial" w:cs="Arial"/>
        </w:rPr>
      </w:pPr>
      <w:r>
        <w:rPr>
          <w:rFonts w:cs="Arial" w:ascii="Arial" w:hAnsi="Arial"/>
        </w:rPr>
        <w:t>Syntax :</w:t>
      </w:r>
    </w:p>
    <w:p>
      <w:pPr>
        <w:pStyle w:val="HTMLPreformatted"/>
        <w:rPr>
          <w:rFonts w:ascii="Arial" w:hAnsi="Arial" w:cs="Arial"/>
          <w:sz w:val="24"/>
          <w:szCs w:val="24"/>
        </w:rPr>
      </w:pPr>
      <w:r>
        <w:rPr>
          <w:rStyle w:val="Strong"/>
          <w:rFonts w:cs="Arial" w:ascii="Arial" w:hAnsi="Arial"/>
          <w:sz w:val="24"/>
          <w:szCs w:val="24"/>
        </w:rPr>
        <w:t>size_t strspn(const char *str1, const char *str2)</w:t>
      </w:r>
    </w:p>
    <w:p>
      <w:pPr>
        <w:pStyle w:val="HTMLPreformatted"/>
        <w:rPr>
          <w:rFonts w:ascii="Arial" w:hAnsi="Arial" w:cs="Arial"/>
          <w:sz w:val="24"/>
          <w:szCs w:val="24"/>
        </w:rPr>
      </w:pPr>
      <w:r>
        <w:rPr>
          <w:rStyle w:val="Strong"/>
          <w:rFonts w:cs="Arial" w:ascii="Arial" w:hAnsi="Arial"/>
          <w:sz w:val="24"/>
          <w:szCs w:val="24"/>
        </w:rPr>
        <w:t>str1 :</w:t>
      </w:r>
      <w:r>
        <w:rPr>
          <w:rFonts w:cs="Arial" w:ascii="Arial" w:hAnsi="Arial"/>
          <w:sz w:val="24"/>
          <w:szCs w:val="24"/>
        </w:rPr>
        <w:t xml:space="preserve"> string to be scanned.</w:t>
      </w:r>
    </w:p>
    <w:p>
      <w:pPr>
        <w:pStyle w:val="HTMLPreformatted"/>
        <w:rPr>
          <w:rFonts w:ascii="Arial" w:hAnsi="Arial" w:cs="Arial"/>
          <w:sz w:val="24"/>
          <w:szCs w:val="24"/>
        </w:rPr>
      </w:pPr>
      <w:r>
        <w:rPr>
          <w:rStyle w:val="Strong"/>
          <w:rFonts w:cs="Arial" w:ascii="Arial" w:hAnsi="Arial"/>
          <w:sz w:val="24"/>
          <w:szCs w:val="24"/>
        </w:rPr>
        <w:t>str2 :</w:t>
      </w:r>
      <w:r>
        <w:rPr>
          <w:rFonts w:cs="Arial" w:ascii="Arial" w:hAnsi="Arial"/>
          <w:sz w:val="24"/>
          <w:szCs w:val="24"/>
        </w:rPr>
        <w:t xml:space="preserve"> string containing the </w:t>
      </w:r>
    </w:p>
    <w:p>
      <w:pPr>
        <w:pStyle w:val="HTMLPreformatted"/>
        <w:rPr>
          <w:rFonts w:ascii="Arial" w:hAnsi="Arial" w:cs="Arial"/>
          <w:sz w:val="24"/>
          <w:szCs w:val="24"/>
        </w:rPr>
      </w:pPr>
      <w:r>
        <w:rPr>
          <w:rFonts w:cs="Arial" w:ascii="Arial" w:hAnsi="Arial"/>
          <w:sz w:val="24"/>
          <w:szCs w:val="24"/>
        </w:rPr>
        <w:t>characters to match.</w:t>
      </w:r>
    </w:p>
    <w:p>
      <w:pPr>
        <w:pStyle w:val="HTMLPreformatted"/>
        <w:rPr>
          <w:rFonts w:ascii="Arial" w:hAnsi="Arial" w:cs="Arial"/>
          <w:sz w:val="24"/>
          <w:szCs w:val="24"/>
        </w:rPr>
      </w:pPr>
      <w:r>
        <w:rPr>
          <w:rStyle w:val="Strong"/>
          <w:rFonts w:cs="Arial" w:ascii="Arial" w:hAnsi="Arial"/>
          <w:sz w:val="24"/>
          <w:szCs w:val="24"/>
        </w:rPr>
        <w:t>Return Value :</w:t>
      </w:r>
      <w:r>
        <w:rPr>
          <w:rFonts w:cs="Arial" w:ascii="Arial" w:hAnsi="Arial"/>
          <w:sz w:val="24"/>
          <w:szCs w:val="24"/>
        </w:rPr>
        <w:t xml:space="preserve"> This function</w:t>
      </w:r>
    </w:p>
    <w:p>
      <w:pPr>
        <w:pStyle w:val="HTMLPreformatted"/>
        <w:rPr>
          <w:rFonts w:ascii="Arial" w:hAnsi="Arial" w:cs="Arial"/>
          <w:sz w:val="24"/>
          <w:szCs w:val="24"/>
        </w:rPr>
      </w:pPr>
      <w:r>
        <w:rPr>
          <w:rFonts w:cs="Arial" w:ascii="Arial" w:hAnsi="Arial"/>
          <w:sz w:val="24"/>
          <w:szCs w:val="24"/>
        </w:rPr>
        <w:t>returns the number of characters</w:t>
      </w:r>
    </w:p>
    <w:p>
      <w:pPr>
        <w:pStyle w:val="HTMLPreformatted"/>
        <w:rPr>
          <w:rFonts w:ascii="Arial" w:hAnsi="Arial" w:cs="Arial"/>
          <w:sz w:val="24"/>
          <w:szCs w:val="24"/>
        </w:rPr>
      </w:pPr>
      <w:r>
        <w:rPr>
          <w:rFonts w:cs="Arial" w:ascii="Arial" w:hAnsi="Arial"/>
          <w:sz w:val="24"/>
          <w:szCs w:val="24"/>
        </w:rPr>
        <w:t xml:space="preserve">in the initial segment of str1 </w:t>
      </w:r>
    </w:p>
    <w:p>
      <w:pPr>
        <w:pStyle w:val="HTMLPreformatted"/>
        <w:rPr>
          <w:rFonts w:ascii="Arial" w:hAnsi="Arial" w:cs="Arial"/>
          <w:sz w:val="24"/>
          <w:szCs w:val="24"/>
        </w:rPr>
      </w:pPr>
      <w:r>
        <w:rPr>
          <w:rFonts w:cs="Arial" w:ascii="Arial" w:hAnsi="Arial"/>
          <w:sz w:val="24"/>
          <w:szCs w:val="24"/>
        </w:rPr>
        <w:t xml:space="preserve">which consist only of characters </w:t>
      </w:r>
    </w:p>
    <w:p>
      <w:pPr>
        <w:pStyle w:val="HTMLPreformatted"/>
        <w:rPr>
          <w:rFonts w:ascii="Arial" w:hAnsi="Arial" w:cs="Arial"/>
          <w:sz w:val="24"/>
          <w:szCs w:val="24"/>
        </w:rPr>
      </w:pPr>
      <w:r>
        <w:rPr>
          <w:rFonts w:cs="Arial" w:ascii="Arial" w:hAnsi="Arial"/>
          <w:sz w:val="24"/>
          <w:szCs w:val="24"/>
        </w:rPr>
        <w:t>from str2.</w:t>
      </w:r>
    </w:p>
    <w:p>
      <w:pPr>
        <w:pStyle w:val="Normal"/>
        <w:rPr>
          <w:rFonts w:ascii="Arial" w:hAnsi="Arial" w:cs="Arial"/>
          <w:sz w:val="24"/>
          <w:szCs w:val="24"/>
        </w:rPr>
      </w:pPr>
      <w:r>
        <w:rPr>
          <w:rFonts w:cs="Arial" w:ascii="Arial" w:hAnsi="Arial"/>
          <w:sz w:val="24"/>
          <w:szCs w:val="24"/>
        </w:rPr>
      </w:r>
    </w:p>
    <w:tbl>
      <w:tblPr>
        <w:tblW w:w="6307" w:type="dxa"/>
        <w:jc w:val="left"/>
        <w:tblInd w:w="0" w:type="dxa"/>
        <w:tblBorders/>
        <w:tblCellMar>
          <w:top w:w="0" w:type="dxa"/>
          <w:left w:w="0" w:type="dxa"/>
          <w:bottom w:w="0" w:type="dxa"/>
          <w:right w:w="0" w:type="dxa"/>
        </w:tblCellMar>
        <w:tblLook w:val="04a0"/>
      </w:tblPr>
      <w:tblGrid>
        <w:gridCol w:w="6307"/>
      </w:tblGrid>
      <w:tr>
        <w:trPr/>
        <w:tc>
          <w:tcPr>
            <w:tcW w:w="6307"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int len = strspn("geeks for geeks","geek");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printf("Length of initial segment matching : %d\n", len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Length of initial segment matching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r>
    </w:p>
    <w:tbl>
      <w:tblPr>
        <w:tblW w:w="6041" w:type="dxa"/>
        <w:jc w:val="left"/>
        <w:tblInd w:w="0" w:type="dxa"/>
        <w:tblBorders/>
        <w:tblCellMar>
          <w:top w:w="0" w:type="dxa"/>
          <w:left w:w="0" w:type="dxa"/>
          <w:bottom w:w="0" w:type="dxa"/>
          <w:right w:w="0" w:type="dxa"/>
        </w:tblCellMar>
        <w:tblLook w:val="04a0"/>
      </w:tblPr>
      <w:tblGrid>
        <w:gridCol w:w="6041"/>
      </w:tblGrid>
      <w:tr>
        <w:trPr/>
        <w:tc>
          <w:tcPr>
            <w:tcW w:w="6041"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int len = strspn("i am","xyz");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printf("Length of initial segment matching : %d\n", len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Length of initial segment matching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Heading1"/>
        <w:rPr>
          <w:rFonts w:ascii="Arial" w:hAnsi="Arial" w:cs="Arial"/>
          <w:sz w:val="24"/>
          <w:szCs w:val="24"/>
        </w:rPr>
      </w:pPr>
      <w:r>
        <w:rPr>
          <w:rFonts w:cs="Arial" w:ascii="Arial" w:hAnsi="Arial"/>
          <w:sz w:val="24"/>
          <w:szCs w:val="24"/>
          <w:u w:val="single"/>
        </w:rPr>
        <w:t>strcspn()</w:t>
      </w:r>
    </w:p>
    <w:p>
      <w:pPr>
        <w:pStyle w:val="NormalWeb"/>
        <w:rPr>
          <w:rFonts w:ascii="Arial" w:hAnsi="Arial" w:cs="Arial"/>
        </w:rPr>
      </w:pPr>
      <w:r>
        <w:rPr>
          <w:rFonts w:cs="Arial" w:ascii="Arial" w:hAnsi="Arial"/>
        </w:rPr>
        <w:t xml:space="preserve">The C library function </w:t>
      </w:r>
      <w:r>
        <w:rPr>
          <w:rStyle w:val="Strong"/>
          <w:rFonts w:cs="Arial" w:ascii="Arial" w:hAnsi="Arial"/>
        </w:rPr>
        <w:t xml:space="preserve">strcspn() </w:t>
      </w:r>
      <w:r>
        <w:rPr>
          <w:rFonts w:cs="Arial" w:ascii="Arial" w:hAnsi="Arial"/>
        </w:rPr>
        <w:t>calculates the length of the number of characters before the 1st occurrence of character present in both the string.</w:t>
        <w:br/>
      </w:r>
      <w:r>
        <w:rPr>
          <w:rStyle w:val="Strong"/>
          <w:rFonts w:cs="Arial" w:ascii="Arial" w:hAnsi="Arial"/>
        </w:rPr>
        <w:t>Syntax :</w:t>
      </w:r>
    </w:p>
    <w:p>
      <w:pPr>
        <w:pStyle w:val="HTMLPreformatted"/>
        <w:rPr>
          <w:rFonts w:ascii="Arial" w:hAnsi="Arial" w:cs="Arial"/>
          <w:sz w:val="24"/>
          <w:szCs w:val="24"/>
        </w:rPr>
      </w:pPr>
      <w:r>
        <w:rPr>
          <w:rStyle w:val="Strong"/>
          <w:rFonts w:cs="Arial" w:ascii="Arial" w:hAnsi="Arial"/>
          <w:sz w:val="24"/>
          <w:szCs w:val="24"/>
        </w:rPr>
        <w:t>strcspn(const char *str1, const char *str2)</w:t>
      </w:r>
    </w:p>
    <w:p>
      <w:pPr>
        <w:pStyle w:val="HTMLPreformatted"/>
        <w:rPr>
          <w:rFonts w:ascii="Arial" w:hAnsi="Arial" w:cs="Arial"/>
          <w:sz w:val="24"/>
          <w:szCs w:val="24"/>
        </w:rPr>
      </w:pPr>
      <w:r>
        <w:rPr>
          <w:rFonts w:cs="Arial" w:ascii="Arial" w:hAnsi="Arial"/>
          <w:sz w:val="24"/>
          <w:szCs w:val="24"/>
        </w:rPr>
      </w:r>
    </w:p>
    <w:p>
      <w:pPr>
        <w:pStyle w:val="HTMLPreformatted"/>
        <w:rPr>
          <w:rFonts w:ascii="Arial" w:hAnsi="Arial" w:cs="Arial"/>
          <w:sz w:val="24"/>
          <w:szCs w:val="24"/>
        </w:rPr>
      </w:pPr>
      <w:r>
        <w:rPr>
          <w:rStyle w:val="Strong"/>
          <w:rFonts w:cs="Arial" w:ascii="Arial" w:hAnsi="Arial"/>
          <w:sz w:val="24"/>
          <w:szCs w:val="24"/>
        </w:rPr>
        <w:t>Parameters:</w:t>
      </w:r>
    </w:p>
    <w:p>
      <w:pPr>
        <w:pStyle w:val="HTMLPreformatted"/>
        <w:rPr>
          <w:rFonts w:ascii="Arial" w:hAnsi="Arial" w:cs="Arial"/>
          <w:sz w:val="24"/>
          <w:szCs w:val="24"/>
        </w:rPr>
      </w:pPr>
      <w:r>
        <w:rPr>
          <w:rStyle w:val="Strong"/>
          <w:rFonts w:cs="Arial" w:ascii="Arial" w:hAnsi="Arial"/>
          <w:sz w:val="24"/>
          <w:szCs w:val="24"/>
        </w:rPr>
        <w:t xml:space="preserve">str1 </w:t>
      </w:r>
      <w:r>
        <w:rPr>
          <w:rFonts w:cs="Arial" w:ascii="Arial" w:hAnsi="Arial"/>
          <w:sz w:val="24"/>
          <w:szCs w:val="24"/>
        </w:rPr>
        <w:t>: The Target string in which search has to be made.</w:t>
      </w:r>
    </w:p>
    <w:p>
      <w:pPr>
        <w:pStyle w:val="HTMLPreformatted"/>
        <w:rPr>
          <w:rFonts w:ascii="Arial" w:hAnsi="Arial" w:cs="Arial"/>
          <w:sz w:val="24"/>
          <w:szCs w:val="24"/>
        </w:rPr>
      </w:pPr>
      <w:r>
        <w:rPr>
          <w:rStyle w:val="Strong"/>
          <w:rFonts w:cs="Arial" w:ascii="Arial" w:hAnsi="Arial"/>
          <w:sz w:val="24"/>
          <w:szCs w:val="24"/>
        </w:rPr>
        <w:t xml:space="preserve">str2 </w:t>
      </w:r>
      <w:r>
        <w:rPr>
          <w:rFonts w:cs="Arial" w:ascii="Arial" w:hAnsi="Arial"/>
          <w:sz w:val="24"/>
          <w:szCs w:val="24"/>
        </w:rPr>
        <w:t>: Argument string containing characters</w:t>
      </w:r>
    </w:p>
    <w:p>
      <w:pPr>
        <w:pStyle w:val="HTMLPreformatted"/>
        <w:rPr>
          <w:rFonts w:ascii="Arial" w:hAnsi="Arial" w:cs="Arial"/>
          <w:sz w:val="24"/>
          <w:szCs w:val="24"/>
        </w:rPr>
      </w:pPr>
      <w:r>
        <w:rPr>
          <w:rFonts w:cs="Arial" w:ascii="Arial" w:hAnsi="Arial"/>
          <w:sz w:val="24"/>
          <w:szCs w:val="24"/>
        </w:rPr>
        <w:t>to match in target string.</w:t>
      </w:r>
    </w:p>
    <w:p>
      <w:pPr>
        <w:pStyle w:val="HTMLPreformatted"/>
        <w:rPr>
          <w:rFonts w:ascii="Arial" w:hAnsi="Arial" w:cs="Arial"/>
          <w:sz w:val="24"/>
          <w:szCs w:val="24"/>
        </w:rPr>
      </w:pPr>
      <w:r>
        <w:rPr>
          <w:rFonts w:cs="Arial" w:ascii="Arial" w:hAnsi="Arial"/>
          <w:sz w:val="24"/>
          <w:szCs w:val="24"/>
        </w:rPr>
      </w:r>
    </w:p>
    <w:p>
      <w:pPr>
        <w:pStyle w:val="HTMLPreformatted"/>
        <w:rPr>
          <w:rFonts w:ascii="Arial" w:hAnsi="Arial" w:cs="Arial"/>
          <w:sz w:val="24"/>
          <w:szCs w:val="24"/>
        </w:rPr>
      </w:pPr>
      <w:r>
        <w:rPr>
          <w:rStyle w:val="Strong"/>
          <w:rFonts w:cs="Arial" w:ascii="Arial" w:hAnsi="Arial"/>
          <w:sz w:val="24"/>
          <w:szCs w:val="24"/>
        </w:rPr>
        <w:t>Return Value:</w:t>
      </w:r>
    </w:p>
    <w:p>
      <w:pPr>
        <w:pStyle w:val="HTMLPreformatted"/>
        <w:rPr>
          <w:rFonts w:ascii="Arial" w:hAnsi="Arial" w:cs="Arial"/>
          <w:sz w:val="24"/>
          <w:szCs w:val="24"/>
        </w:rPr>
      </w:pPr>
      <w:r>
        <w:rPr>
          <w:rFonts w:cs="Arial" w:ascii="Arial" w:hAnsi="Arial"/>
          <w:sz w:val="24"/>
          <w:szCs w:val="24"/>
        </w:rPr>
        <w:t>This function returns the number of characters before the 1st occurrence</w:t>
      </w:r>
    </w:p>
    <w:p>
      <w:pPr>
        <w:pStyle w:val="HTMLPreformatted"/>
        <w:rPr>
          <w:rFonts w:ascii="Arial" w:hAnsi="Arial" w:cs="Arial"/>
          <w:sz w:val="24"/>
          <w:szCs w:val="24"/>
        </w:rPr>
      </w:pPr>
      <w:r>
        <w:rPr>
          <w:rFonts w:cs="Arial" w:ascii="Arial" w:hAnsi="Arial"/>
          <w:sz w:val="24"/>
          <w:szCs w:val="24"/>
        </w:rPr>
        <w:t>of character present in both the string.</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int size;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initializing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str1[] = "geeksforgeeks";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str2[] = "kfc";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using strcspn() to calculate initial chars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before 1st matching chars.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returns 3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size = strcspn(str1, str2);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printf("The unmatched characters before first matched character :  %d\n", size);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rPr>
          <w:rFonts w:ascii="Arial" w:hAnsi="Arial" w:cs="Arial"/>
          <w:sz w:val="24"/>
          <w:szCs w:val="24"/>
        </w:rPr>
      </w:pPr>
      <w:r>
        <w:rPr>
          <w:rFonts w:cs="Arial" w:ascii="Arial" w:hAnsi="Arial"/>
          <w:sz w:val="24"/>
          <w:szCs w:val="24"/>
        </w:rPr>
      </w:r>
    </w:p>
    <w:p>
      <w:pPr>
        <w:pStyle w:val="NormalWeb"/>
        <w:rPr>
          <w:rFonts w:ascii="Arial" w:hAnsi="Arial" w:cs="Arial"/>
          <w:b/>
          <w:b/>
          <w:bCs/>
        </w:rPr>
      </w:pPr>
      <w:r>
        <w:rPr>
          <w:rFonts w:cs="Arial" w:ascii="Arial" w:hAnsi="Arial"/>
          <w:b/>
          <w:bCs/>
        </w:rPr>
        <w:t>Output:</w:t>
      </w:r>
    </w:p>
    <w:p>
      <w:pPr>
        <w:pStyle w:val="HTMLPreformatted"/>
        <w:rPr>
          <w:rFonts w:ascii="Arial" w:hAnsi="Arial" w:cs="Arial"/>
          <w:sz w:val="24"/>
          <w:szCs w:val="24"/>
        </w:rPr>
      </w:pPr>
      <w:r>
        <w:rPr>
          <w:rFonts w:cs="Arial" w:ascii="Arial" w:hAnsi="Arial"/>
          <w:sz w:val="24"/>
          <w:szCs w:val="24"/>
        </w:rPr>
        <w:t>The unmatched characters before first matched character :  3</w:t>
      </w:r>
    </w:p>
    <w:tbl>
      <w:tblPr>
        <w:tblW w:w="6" w:type="dxa"/>
        <w:jc w:val="left"/>
        <w:tblInd w:w="0" w:type="dxa"/>
        <w:tblBorders/>
        <w:tblCellMar>
          <w:top w:w="0" w:type="dxa"/>
          <w:left w:w="0" w:type="dxa"/>
          <w:bottom w:w="0" w:type="dxa"/>
          <w:right w:w="0" w:type="dxa"/>
        </w:tblCellMar>
        <w:tblLook w:val="04a0"/>
      </w:tblPr>
      <w:tblGrid>
        <w:gridCol w:w="6"/>
      </w:tblGrid>
      <w:tr>
        <w:trPr>
          <w:trHeight w:val="23" w:hRule="exact"/>
        </w:trPr>
        <w:tc>
          <w:tcPr>
            <w:tcW w:w="6"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tc>
      </w:tr>
    </w:tbl>
    <w:p>
      <w:pPr>
        <w:pStyle w:val="Normal"/>
        <w:spacing w:lineRule="auto" w:line="240" w:beforeAutospacing="1" w:afterAutospacing="1"/>
        <w:rPr>
          <w:rFonts w:ascii="Arial" w:hAnsi="Arial" w:cs="Arial"/>
          <w:sz w:val="24"/>
          <w:szCs w:val="24"/>
        </w:rPr>
      </w:pPr>
      <w:r>
        <w:rPr>
          <w:rFonts w:cs="Arial" w:ascii="Arial" w:hAnsi="Arial"/>
          <w:b/>
          <w:bCs/>
          <w:sz w:val="24"/>
          <w:szCs w:val="24"/>
          <w:u w:val="single"/>
        </w:rPr>
        <w:t>strlen( )</w:t>
      </w:r>
      <w:r>
        <w:rPr>
          <w:rFonts w:cs="Arial" w:ascii="Arial" w:hAnsi="Arial"/>
          <w:sz w:val="24"/>
          <w:szCs w:val="24"/>
        </w:rPr>
        <w:t xml:space="preserve"> </w:t>
      </w:r>
    </w:p>
    <w:p>
      <w:pPr>
        <w:pStyle w:val="Normal"/>
        <w:spacing w:lineRule="auto" w:line="240" w:beforeAutospacing="1" w:afterAutospacing="1"/>
        <w:rPr>
          <w:rFonts w:ascii="Arial" w:hAnsi="Arial" w:cs="Arial"/>
          <w:sz w:val="24"/>
          <w:szCs w:val="24"/>
        </w:rPr>
      </w:pPr>
      <w:r>
        <w:rPr>
          <w:rFonts w:cs="Arial" w:ascii="Arial" w:hAnsi="Arial"/>
          <w:sz w:val="24"/>
          <w:szCs w:val="24"/>
        </w:rPr>
        <w:t>function in C gives the length of the given string. Syntax for strlen( ) function is given below.</w:t>
      </w:r>
    </w:p>
    <w:p>
      <w:pPr>
        <w:pStyle w:val="Normal"/>
        <w:spacing w:lineRule="auto" w:line="240" w:beforeAutospacing="1" w:afterAutospacing="1"/>
        <w:rPr>
          <w:rFonts w:ascii="Arial" w:hAnsi="Arial" w:cs="Arial"/>
          <w:sz w:val="24"/>
          <w:szCs w:val="24"/>
        </w:rPr>
      </w:pPr>
      <w:r>
        <w:rPr>
          <w:rFonts w:cs="Arial" w:ascii="Arial" w:hAnsi="Arial"/>
          <w:sz w:val="24"/>
          <w:szCs w:val="24"/>
        </w:rPr>
        <w:t>size_t strlen ( const char * str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#include &lt;stdio.h&gt;</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#include &lt;string.h&gt;</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int len;</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char array[20]="fresh2refresh.com"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len = strlen(array)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printf ( "\string length  = %d \n" , len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return 0;</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w:t>
      </w:r>
    </w:p>
    <w:p>
      <w:pPr>
        <w:pStyle w:val="Heading4"/>
        <w:rPr>
          <w:rFonts w:ascii="Arial" w:hAnsi="Arial" w:cs="Arial"/>
          <w:b w:val="false"/>
          <w:b w:val="false"/>
          <w:bCs w:val="false"/>
          <w:color w:val="000000" w:themeColor="text1"/>
          <w:sz w:val="24"/>
          <w:szCs w:val="24"/>
        </w:rPr>
      </w:pPr>
      <w:r>
        <w:rPr>
          <w:rStyle w:val="Strong"/>
          <w:rFonts w:cs="Arial" w:ascii="Arial" w:hAnsi="Arial"/>
          <w:b/>
          <w:bCs/>
          <w:color w:val="000000" w:themeColor="text1"/>
          <w:sz w:val="24"/>
          <w:szCs w:val="24"/>
        </w:rPr>
        <w:t>Output:</w:t>
      </w:r>
    </w:p>
    <w:p>
      <w:pPr>
        <w:pStyle w:val="Normal"/>
        <w:spacing w:lineRule="auto" w:line="240" w:beforeAutospacing="1" w:afterAutospacing="1"/>
        <w:rPr>
          <w:rFonts w:ascii="Arial" w:hAnsi="Arial" w:cs="Arial"/>
          <w:sz w:val="24"/>
          <w:szCs w:val="24"/>
        </w:rPr>
      </w:pPr>
      <w:r>
        <w:rPr>
          <w:rFonts w:cs="Arial" w:ascii="Arial" w:hAnsi="Arial"/>
          <w:sz w:val="24"/>
          <w:szCs w:val="24"/>
        </w:rPr>
        <w:t>string length = 17</w:t>
      </w:r>
    </w:p>
    <w:p>
      <w:pPr>
        <w:pStyle w:val="Normal"/>
        <w:numPr>
          <w:ilvl w:val="0"/>
          <w:numId w:val="0"/>
        </w:numPr>
        <w:spacing w:lineRule="auto" w:line="240" w:beforeAutospacing="1" w:afterAutospacing="1"/>
        <w:outlineLvl w:val="0"/>
        <w:rPr>
          <w:rFonts w:ascii="Arial" w:hAnsi="Arial" w:eastAsia="Times New Roman" w:cs="Arial"/>
          <w:b/>
          <w:b/>
          <w:bCs/>
          <w:sz w:val="24"/>
          <w:szCs w:val="24"/>
        </w:rPr>
      </w:pPr>
      <w:r>
        <w:rPr>
          <w:rFonts w:eastAsia="Times New Roman" w:cs="Arial" w:ascii="Arial" w:hAnsi="Arial"/>
          <w:b/>
          <w:bCs/>
          <w:sz w:val="24"/>
          <w:szCs w:val="24"/>
        </w:rPr>
        <w:t>strpbrk() in C</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4"/>
          <w:szCs w:val="24"/>
        </w:rPr>
        <w:t xml:space="preserve">This function </w:t>
      </w:r>
      <w:r>
        <w:rPr>
          <w:rFonts w:eastAsia="Times New Roman" w:cs="Arial" w:ascii="Arial" w:hAnsi="Arial"/>
          <w:b/>
          <w:bCs/>
          <w:sz w:val="24"/>
          <w:szCs w:val="24"/>
        </w:rPr>
        <w:t>finds the first character in the string s1 that matches any character specified in s2</w:t>
      </w:r>
      <w:r>
        <w:rPr>
          <w:rFonts w:eastAsia="Times New Roman" w:cs="Arial" w:ascii="Arial" w:hAnsi="Arial"/>
          <w:sz w:val="24"/>
          <w:szCs w:val="24"/>
        </w:rPr>
        <w:t xml:space="preserve"> (It excludes terminating null-characters).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b/>
          <w:bCs/>
          <w:sz w:val="24"/>
          <w:szCs w:val="24"/>
        </w:rPr>
        <w:t xml:space="preserve">Syntax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char *strpbrk(const char *s1, const char *s2)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b/>
          <w:bCs/>
          <w:sz w:val="24"/>
          <w:szCs w:val="24"/>
        </w:rPr>
        <w:t>Parameters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s1 : string to be scanned.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s2 : string containing the characters to match.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b/>
          <w:bCs/>
          <w:sz w:val="24"/>
          <w:szCs w:val="24"/>
        </w:rPr>
        <w:t>Return Value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 xml:space="preserve">It returns a pointer to the character in s1 that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matches one of the characters in s2, else returns NULL.</w:t>
      </w:r>
    </w:p>
    <w:tbl>
      <w:tblPr>
        <w:tblW w:w="5199" w:type="dxa"/>
        <w:jc w:val="left"/>
        <w:tblInd w:w="0" w:type="dxa"/>
        <w:tblBorders/>
        <w:tblCellMar>
          <w:top w:w="0" w:type="dxa"/>
          <w:left w:w="0" w:type="dxa"/>
          <w:bottom w:w="0" w:type="dxa"/>
          <w:right w:w="0" w:type="dxa"/>
        </w:tblCellMar>
        <w:tblLook w:val="04a0"/>
      </w:tblPr>
      <w:tblGrid>
        <w:gridCol w:w="5199"/>
      </w:tblGrid>
      <w:tr>
        <w:trPr/>
        <w:tc>
          <w:tcPr>
            <w:tcW w:w="5199"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Declaring three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s1[] = "geeksforgeeks";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s2[] = "app";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s3[] = "kite";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char* r, *t;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Checks for matching character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no match found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 = strpbrk(s1, s2);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(r !=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printf("First matching character: %c\n", *r);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else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printf("Character not found");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Checks for matching character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first match found at "e"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t = strpbrk(s1, s3);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(t !=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printf("\nFirst matching character: %c\n", *t);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else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printf("Character not found");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Output: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Character not found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First matching character: e</w:t>
      </w:r>
    </w:p>
    <w:p>
      <w:pPr>
        <w:pStyle w:val="Normal"/>
        <w:numPr>
          <w:ilvl w:val="0"/>
          <w:numId w:val="0"/>
        </w:numPr>
        <w:spacing w:lineRule="auto" w:line="240" w:beforeAutospacing="1" w:afterAutospacing="1"/>
        <w:outlineLvl w:val="0"/>
        <w:rPr>
          <w:rFonts w:ascii="Arial" w:hAnsi="Arial" w:eastAsia="Times New Roman" w:cs="Arial"/>
          <w:b/>
          <w:b/>
          <w:bCs/>
          <w:sz w:val="24"/>
          <w:szCs w:val="24"/>
          <w:u w:val="single"/>
        </w:rPr>
      </w:pPr>
      <w:r>
        <w:rPr>
          <w:rFonts w:eastAsia="Times New Roman" w:cs="Arial" w:ascii="Arial" w:hAnsi="Arial"/>
          <w:b/>
          <w:bCs/>
          <w:sz w:val="24"/>
          <w:szCs w:val="24"/>
          <w:u w:val="single"/>
        </w:rPr>
        <w:t xml:space="preserve">strstr()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strstr() is a predefined function used for string handling. </w:t>
      </w:r>
      <w:r>
        <w:rPr>
          <w:rStyle w:val="Strong"/>
          <w:rFonts w:cs="Arial" w:ascii="Arial" w:hAnsi="Arial"/>
          <w:sz w:val="24"/>
          <w:szCs w:val="24"/>
        </w:rPr>
        <w:t>string.h</w:t>
      </w:r>
      <w:r>
        <w:rPr>
          <w:rFonts w:cs="Arial" w:ascii="Arial" w:hAnsi="Arial"/>
          <w:sz w:val="24"/>
          <w:szCs w:val="24"/>
        </w:rPr>
        <w:t xml:space="preserve"> is the header file required for string functions.</w:t>
      </w:r>
    </w:p>
    <w:p>
      <w:pPr>
        <w:pStyle w:val="Normal"/>
        <w:spacing w:lineRule="auto" w:line="240" w:beforeAutospacing="1" w:afterAutospacing="1"/>
        <w:rPr>
          <w:rStyle w:val="Strong"/>
          <w:rFonts w:ascii="Arial" w:hAnsi="Arial" w:cs="Arial"/>
          <w:sz w:val="24"/>
          <w:szCs w:val="24"/>
        </w:rPr>
      </w:pPr>
      <w:r>
        <w:rPr>
          <w:rFonts w:cs="Arial" w:ascii="Arial" w:hAnsi="Arial"/>
          <w:sz w:val="24"/>
          <w:szCs w:val="24"/>
        </w:rPr>
        <w:t xml:space="preserve">This function takes two strings </w:t>
      </w:r>
      <w:r>
        <w:rPr>
          <w:rStyle w:val="Strong"/>
          <w:rFonts w:cs="Arial" w:ascii="Arial" w:hAnsi="Arial"/>
          <w:sz w:val="24"/>
          <w:szCs w:val="24"/>
        </w:rPr>
        <w:t>s1</w:t>
      </w:r>
      <w:r>
        <w:rPr>
          <w:rFonts w:cs="Arial" w:ascii="Arial" w:hAnsi="Arial"/>
          <w:sz w:val="24"/>
          <w:szCs w:val="24"/>
        </w:rPr>
        <w:t xml:space="preserve"> and </w:t>
      </w:r>
      <w:r>
        <w:rPr>
          <w:rStyle w:val="Strong"/>
          <w:rFonts w:cs="Arial" w:ascii="Arial" w:hAnsi="Arial"/>
          <w:sz w:val="24"/>
          <w:szCs w:val="24"/>
        </w:rPr>
        <w:t>s2</w:t>
      </w:r>
      <w:r>
        <w:rPr>
          <w:rFonts w:cs="Arial" w:ascii="Arial" w:hAnsi="Arial"/>
          <w:sz w:val="24"/>
          <w:szCs w:val="24"/>
        </w:rPr>
        <w:t xml:space="preserve"> as an argument and finds the first occurrence of the sub-string </w:t>
      </w:r>
      <w:r>
        <w:rPr>
          <w:rStyle w:val="Strong"/>
          <w:rFonts w:cs="Arial" w:ascii="Arial" w:hAnsi="Arial"/>
          <w:sz w:val="24"/>
          <w:szCs w:val="24"/>
        </w:rPr>
        <w:t>s2</w:t>
      </w:r>
      <w:r>
        <w:rPr>
          <w:rFonts w:cs="Arial" w:ascii="Arial" w:hAnsi="Arial"/>
          <w:sz w:val="24"/>
          <w:szCs w:val="24"/>
        </w:rPr>
        <w:t xml:space="preserve"> in the string </w:t>
      </w:r>
      <w:r>
        <w:rPr>
          <w:rStyle w:val="Strong"/>
          <w:rFonts w:cs="Arial" w:ascii="Arial" w:hAnsi="Arial"/>
          <w:sz w:val="24"/>
          <w:szCs w:val="24"/>
        </w:rPr>
        <w:t>s1</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Take any two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s1[] = "GeeksforGeeks";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s2[] = "for";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p;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Find first occurence of s2 in s1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 = strstr(s1, s2);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Prints the result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(p)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printf("String found\n");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printf("First occurrence of string '%s' in '%s' is '%s'", s2, s1, p);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else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printf("String not found\n");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Web"/>
        <w:rPr>
          <w:rFonts w:ascii="Arial" w:hAnsi="Arial" w:cs="Arial"/>
          <w:b/>
          <w:b/>
          <w:bCs/>
        </w:rPr>
      </w:pPr>
      <w:r>
        <w:rPr>
          <w:rFonts w:cs="Arial" w:ascii="Arial" w:hAnsi="Arial"/>
          <w:b/>
          <w:bCs/>
        </w:rPr>
        <w:t>Output:</w:t>
      </w:r>
    </w:p>
    <w:p>
      <w:pPr>
        <w:pStyle w:val="HTMLPreformatted"/>
        <w:rPr>
          <w:rFonts w:ascii="Arial" w:hAnsi="Arial" w:cs="Arial"/>
          <w:sz w:val="24"/>
          <w:szCs w:val="24"/>
        </w:rPr>
      </w:pPr>
      <w:r>
        <w:rPr>
          <w:rFonts w:cs="Arial" w:ascii="Arial" w:hAnsi="Arial"/>
          <w:sz w:val="24"/>
          <w:szCs w:val="24"/>
        </w:rPr>
        <w:t>String found</w:t>
      </w:r>
    </w:p>
    <w:p>
      <w:pPr>
        <w:pStyle w:val="HTMLPreformatted"/>
        <w:rPr>
          <w:rFonts w:ascii="Arial" w:hAnsi="Arial" w:cs="Arial"/>
          <w:sz w:val="24"/>
          <w:szCs w:val="24"/>
        </w:rPr>
      </w:pPr>
      <w:r>
        <w:rPr>
          <w:rFonts w:cs="Arial" w:ascii="Arial" w:hAnsi="Arial"/>
          <w:sz w:val="24"/>
          <w:szCs w:val="24"/>
        </w:rPr>
        <w:t>First occurrence of string 'for' in 'GeeksforGeeks' is 'forGeeks'</w:t>
      </w:r>
    </w:p>
    <w:tbl>
      <w:tblPr>
        <w:tblW w:w="3722" w:type="dxa"/>
        <w:jc w:val="left"/>
        <w:tblInd w:w="0" w:type="dxa"/>
        <w:tblBorders/>
        <w:tblCellMar>
          <w:top w:w="0" w:type="dxa"/>
          <w:left w:w="0" w:type="dxa"/>
          <w:bottom w:w="0" w:type="dxa"/>
          <w:right w:w="0" w:type="dxa"/>
        </w:tblCellMar>
        <w:tblLook w:val="04a0"/>
      </w:tblPr>
      <w:tblGrid>
        <w:gridCol w:w="3722"/>
      </w:tblGrid>
      <w:tr>
        <w:trPr/>
        <w:tc>
          <w:tcPr>
            <w:tcW w:w="3722"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2</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Take any two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s1[] = "Fun with STL";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s2[] = "STL";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char* p;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Find first occurence of s2 in s1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 = strstr(s1, s2);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Prints the result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if (p)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strcpy(p, "Strings");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 s1);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else</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printf("String not found\n");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sz w:val="24"/>
          <w:szCs w:val="24"/>
        </w:rPr>
      </w:pPr>
      <w:r>
        <w:rPr>
          <w:rFonts w:eastAsia="Times New Roman" w:cs="Arial" w:ascii="Arial" w:hAnsi="Arial"/>
          <w:b/>
          <w:bCs/>
          <w:sz w:val="24"/>
          <w:szCs w:val="24"/>
        </w:rPr>
        <w:t>Output:</w:t>
      </w:r>
      <w:r>
        <w:rPr>
          <w:rFonts w:eastAsia="Times New Roman" w:cs="Arial" w:ascii="Arial" w:hAnsi="Arial"/>
          <w:sz w:val="24"/>
          <w:szCs w:val="24"/>
        </w:rPr>
        <w:t xml:space="preserve">    Fun with Strings</w:t>
      </w:r>
    </w:p>
    <w:p>
      <w:pPr>
        <w:pStyle w:val="Normal"/>
        <w:numPr>
          <w:ilvl w:val="0"/>
          <w:numId w:val="0"/>
        </w:numPr>
        <w:spacing w:lineRule="auto" w:line="240" w:beforeAutospacing="1" w:afterAutospacing="1"/>
        <w:outlineLvl w:val="0"/>
        <w:rPr>
          <w:rFonts w:ascii="Arial" w:hAnsi="Arial" w:eastAsia="Times New Roman" w:cs="Arial"/>
          <w:b/>
          <w:b/>
          <w:bCs/>
          <w:sz w:val="24"/>
          <w:szCs w:val="24"/>
          <w:u w:val="single"/>
        </w:rPr>
      </w:pPr>
      <w:r>
        <w:rPr>
          <w:rFonts w:eastAsia="Times New Roman" w:cs="Arial" w:ascii="Arial" w:hAnsi="Arial"/>
          <w:b/>
          <w:bCs/>
          <w:sz w:val="24"/>
          <w:szCs w:val="24"/>
          <w:u w:val="single"/>
        </w:rPr>
        <w:t>strtok()</w:t>
      </w:r>
    </w:p>
    <w:p>
      <w:pPr>
        <w:pStyle w:val="NormalWeb"/>
        <w:rPr>
          <w:rFonts w:ascii="Arial" w:hAnsi="Arial" w:cs="Arial"/>
        </w:rPr>
      </w:pPr>
      <w:r>
        <w:rPr>
          <w:rFonts w:cs="Arial" w:ascii="Arial" w:hAnsi="Arial"/>
        </w:rPr>
        <w:t xml:space="preserve">C provides two functions strtok() and strtok_r() for splitting a string by some delimiter. Splitting a string is a very common task. For example, we have a comma separated list of items from a file and we want individual items in an array. </w:t>
      </w:r>
    </w:p>
    <w:p>
      <w:pPr>
        <w:pStyle w:val="HTMLPreformatted"/>
        <w:rPr>
          <w:rFonts w:ascii="Arial" w:hAnsi="Arial" w:cs="Arial"/>
          <w:sz w:val="24"/>
          <w:szCs w:val="24"/>
        </w:rPr>
      </w:pPr>
      <w:r>
        <w:rPr>
          <w:rFonts w:cs="Arial" w:ascii="Arial" w:hAnsi="Arial"/>
          <w:b/>
          <w:bCs/>
          <w:sz w:val="24"/>
          <w:szCs w:val="24"/>
        </w:rPr>
        <w:t>Syntax :</w:t>
      </w:r>
      <w:r>
        <w:rPr>
          <w:rFonts w:cs="Arial" w:ascii="Arial" w:hAnsi="Arial"/>
          <w:sz w:val="24"/>
          <w:szCs w:val="24"/>
        </w:rPr>
        <w:t xml:space="preserve">  char * strtok(char str[], const char *delims);</w:t>
      </w:r>
    </w:p>
    <w:p>
      <w:pPr>
        <w:pStyle w:val="HTMLPreformatted"/>
        <w:rPr>
          <w:rFonts w:ascii="Arial" w:hAnsi="Arial" w:cs="Arial"/>
          <w:sz w:val="24"/>
          <w:szCs w:val="24"/>
        </w:rPr>
      </w:pPr>
      <w:r>
        <w:rPr>
          <w:rFonts w:cs="Arial" w:ascii="Arial" w:hAnsi="Arial"/>
          <w:sz w:val="24"/>
          <w:szCs w:val="24"/>
        </w:rPr>
      </w:r>
    </w:p>
    <w:tbl>
      <w:tblPr>
        <w:tblW w:w="4403" w:type="dxa"/>
        <w:jc w:val="left"/>
        <w:tblInd w:w="0" w:type="dxa"/>
        <w:tblBorders/>
        <w:tblCellMar>
          <w:top w:w="0" w:type="dxa"/>
          <w:left w:w="0" w:type="dxa"/>
          <w:bottom w:w="0" w:type="dxa"/>
          <w:right w:w="0" w:type="dxa"/>
        </w:tblCellMar>
        <w:tblLook w:val="04a0"/>
      </w:tblPr>
      <w:tblGrid>
        <w:gridCol w:w="4403"/>
      </w:tblGrid>
      <w:tr>
        <w:trPr/>
        <w:tc>
          <w:tcPr>
            <w:tcW w:w="4403" w:type="dxa"/>
            <w:tcBorders/>
            <w:shd w:fill="auto" w:val="clear"/>
            <w:vAlign w:val="center"/>
          </w:tcPr>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#include &lt;stdio.h&gt;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#include &lt;string.h&gt;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int main()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char str[] = "Geeks-for-Geeks";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Returns first token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char* token = strtok(str,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Keep printing tokens while one of the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delimiters present in str[].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while (token != NULL)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printf("%s\n", token);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token = strtok(NULL, "-");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w:t>
            </w:r>
            <w:r>
              <w:rPr>
                <w:rFonts w:eastAsia="Times New Roman" w:cs="Arial" w:ascii="Arial" w:hAnsi="Arial"/>
                <w:sz w:val="24"/>
                <w:szCs w:val="24"/>
              </w:rPr>
              <w:t xml:space="preserve">return 0;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 xml:space="preserve">} </w:t>
            </w:r>
          </w:p>
        </w:tc>
      </w:tr>
    </w:tbl>
    <w:p>
      <w:pPr>
        <w:pStyle w:val="Normal"/>
        <w:spacing w:lineRule="auto" w:line="240" w:beforeAutospacing="1" w:afterAutospacing="1"/>
        <w:rPr>
          <w:rFonts w:ascii="Arial" w:hAnsi="Arial" w:eastAsia="Times New Roman" w:cs="Arial"/>
          <w:b/>
          <w:b/>
          <w:bCs/>
          <w:sz w:val="24"/>
          <w:szCs w:val="24"/>
        </w:rPr>
      </w:pPr>
      <w:r>
        <w:rPr>
          <w:rFonts w:eastAsia="Times New Roman" w:cs="Arial" w:ascii="Arial" w:hAnsi="Arial"/>
          <w:b/>
          <w:bCs/>
          <w:sz w:val="24"/>
          <w:szCs w:val="24"/>
        </w:rPr>
        <w:t xml:space="preserve">Output: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Geeks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Times New Roman" w:cs="Arial"/>
          <w:sz w:val="24"/>
          <w:szCs w:val="24"/>
        </w:rPr>
      </w:pPr>
      <w:r>
        <w:rPr>
          <w:rFonts w:eastAsia="Times New Roman" w:cs="Arial" w:ascii="Arial" w:hAnsi="Arial"/>
          <w:sz w:val="24"/>
          <w:szCs w:val="24"/>
        </w:rPr>
        <w:t>for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Arial" w:ascii="Arial" w:hAnsi="Arial"/>
          <w:sz w:val="24"/>
          <w:szCs w:val="24"/>
        </w:rPr>
        <w:t>Geeks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ind w:left="720" w:hanging="360"/>
      </w:pPr>
      <w:rPr>
        <w:sz w:val="24"/>
        <w:b/>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Shruti" w:asciiTheme="minorHAnsi" w:cstheme="minorBidi" w:eastAsiaTheme="minorEastAsia" w:hAnsiTheme="minorHAnsi"/>
        <w:sz w:val="22"/>
        <w:szCs w:val="22"/>
        <w:lang w:val="en-US" w:eastAsia="en-US" w:bidi="gu-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f5861"/>
    <w:pPr>
      <w:widowControl/>
      <w:bidi w:val="0"/>
      <w:spacing w:lineRule="auto" w:line="276" w:before="0" w:after="200"/>
      <w:jc w:val="left"/>
    </w:pPr>
    <w:rPr>
      <w:rFonts w:ascii="Calibri" w:hAnsi="Calibri" w:eastAsia="" w:cs="Shruti" w:asciiTheme="minorHAnsi" w:cstheme="minorBidi" w:eastAsiaTheme="minorEastAsia" w:hAnsiTheme="minorHAnsi"/>
      <w:color w:val="auto"/>
      <w:sz w:val="22"/>
      <w:szCs w:val="22"/>
      <w:lang w:val="en-US" w:eastAsia="en-US" w:bidi="gu-IN"/>
    </w:rPr>
  </w:style>
  <w:style w:type="paragraph" w:styleId="Heading1">
    <w:name w:val="Heading 1"/>
    <w:basedOn w:val="Normal"/>
    <w:link w:val="Heading1Char"/>
    <w:uiPriority w:val="9"/>
    <w:qFormat/>
    <w:rsid w:val="00b47e07"/>
    <w:pPr>
      <w:spacing w:lineRule="auto" w:line="240" w:beforeAutospacing="1" w:afterAutospacing="1"/>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uiPriority w:val="9"/>
    <w:semiHidden/>
    <w:unhideWhenUsed/>
    <w:qFormat/>
    <w:rsid w:val="00864157"/>
    <w:pPr>
      <w:keepNext/>
      <w:keepLines/>
      <w:spacing w:before="200" w:after="0"/>
      <w:outlineLvl w:val="1"/>
    </w:pPr>
    <w:rPr>
      <w:rFonts w:ascii="Cambria" w:hAnsi="Cambria" w:eastAsia="" w:cs="Shruti" w:asciiTheme="majorHAnsi" w:cstheme="majorBidi" w:eastAsiaTheme="majorEastAsia" w:hAnsiTheme="majorHAnsi"/>
      <w:b/>
      <w:bCs/>
      <w:color w:val="4F81BD" w:themeColor="accent1"/>
      <w:sz w:val="26"/>
      <w:szCs w:val="26"/>
    </w:rPr>
  </w:style>
  <w:style w:type="paragraph" w:styleId="Heading4">
    <w:name w:val="Heading 4"/>
    <w:basedOn w:val="Normal"/>
    <w:next w:val="Normal"/>
    <w:link w:val="Heading4Char"/>
    <w:uiPriority w:val="9"/>
    <w:semiHidden/>
    <w:unhideWhenUsed/>
    <w:qFormat/>
    <w:rsid w:val="00a6081e"/>
    <w:pPr>
      <w:keepNext/>
      <w:keepLines/>
      <w:spacing w:before="200" w:after="0"/>
      <w:outlineLvl w:val="3"/>
    </w:pPr>
    <w:rPr>
      <w:rFonts w:ascii="Cambria" w:hAnsi="Cambria" w:eastAsia="" w:cs="Shruti"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47e07"/>
    <w:rPr>
      <w:rFonts w:ascii="Times New Roman" w:hAnsi="Times New Roman" w:eastAsia="Times New Roman" w:cs="Times New Roman"/>
      <w:b/>
      <w:bCs/>
      <w:sz w:val="48"/>
      <w:szCs w:val="48"/>
    </w:rPr>
  </w:style>
  <w:style w:type="character" w:styleId="Strong">
    <w:name w:val="Strong"/>
    <w:basedOn w:val="DefaultParagraphFont"/>
    <w:uiPriority w:val="22"/>
    <w:qFormat/>
    <w:rsid w:val="00b47e07"/>
    <w:rPr>
      <w:b/>
      <w:bCs/>
    </w:rPr>
  </w:style>
  <w:style w:type="character" w:styleId="HTMLPreformattedChar" w:customStyle="1">
    <w:name w:val="HTML Preformatted Char"/>
    <w:basedOn w:val="DefaultParagraphFont"/>
    <w:link w:val="HTMLPreformatted"/>
    <w:uiPriority w:val="99"/>
    <w:qFormat/>
    <w:rsid w:val="00b47e0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88366d"/>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73604f"/>
    <w:rPr>
      <w:color w:val="0000FF"/>
      <w:u w:val="single"/>
    </w:rPr>
  </w:style>
  <w:style w:type="character" w:styleId="Emphasis">
    <w:name w:val="Emphasis"/>
    <w:basedOn w:val="DefaultParagraphFont"/>
    <w:uiPriority w:val="20"/>
    <w:qFormat/>
    <w:rsid w:val="00682c92"/>
    <w:rPr>
      <w:i/>
      <w:iCs/>
    </w:rPr>
  </w:style>
  <w:style w:type="character" w:styleId="Heading2Char" w:customStyle="1">
    <w:name w:val="Heading 2 Char"/>
    <w:basedOn w:val="DefaultParagraphFont"/>
    <w:link w:val="Heading2"/>
    <w:uiPriority w:val="9"/>
    <w:semiHidden/>
    <w:qFormat/>
    <w:rsid w:val="00864157"/>
    <w:rPr>
      <w:rFonts w:ascii="Cambria" w:hAnsi="Cambria" w:eastAsia="" w:cs="Shruti" w:asciiTheme="majorHAnsi" w:cstheme="majorBidi" w:eastAsiaTheme="majorEastAsia" w:hAnsiTheme="majorHAnsi"/>
      <w:b/>
      <w:bCs/>
      <w:color w:val="4F81BD" w:themeColor="accent1"/>
      <w:sz w:val="26"/>
      <w:szCs w:val="26"/>
    </w:rPr>
  </w:style>
  <w:style w:type="character" w:styleId="Kwd" w:customStyle="1">
    <w:name w:val="kwd"/>
    <w:basedOn w:val="DefaultParagraphFont"/>
    <w:qFormat/>
    <w:rsid w:val="00864157"/>
    <w:rPr/>
  </w:style>
  <w:style w:type="character" w:styleId="Pln" w:customStyle="1">
    <w:name w:val="pln"/>
    <w:basedOn w:val="DefaultParagraphFont"/>
    <w:qFormat/>
    <w:rsid w:val="00864157"/>
    <w:rPr/>
  </w:style>
  <w:style w:type="character" w:styleId="Pun" w:customStyle="1">
    <w:name w:val="pun"/>
    <w:basedOn w:val="DefaultParagraphFont"/>
    <w:qFormat/>
    <w:rsid w:val="00864157"/>
    <w:rPr/>
  </w:style>
  <w:style w:type="character" w:styleId="Com" w:customStyle="1">
    <w:name w:val="com"/>
    <w:basedOn w:val="DefaultParagraphFont"/>
    <w:qFormat/>
    <w:rsid w:val="00864157"/>
    <w:rPr/>
  </w:style>
  <w:style w:type="character" w:styleId="Str" w:customStyle="1">
    <w:name w:val="str"/>
    <w:basedOn w:val="DefaultParagraphFont"/>
    <w:qFormat/>
    <w:rsid w:val="00864157"/>
    <w:rPr/>
  </w:style>
  <w:style w:type="character" w:styleId="Lit" w:customStyle="1">
    <w:name w:val="lit"/>
    <w:basedOn w:val="DefaultParagraphFont"/>
    <w:qFormat/>
    <w:rsid w:val="00864157"/>
    <w:rPr/>
  </w:style>
  <w:style w:type="character" w:styleId="Typ" w:customStyle="1">
    <w:name w:val="typ"/>
    <w:basedOn w:val="DefaultParagraphFont"/>
    <w:qFormat/>
    <w:rsid w:val="00864157"/>
    <w:rPr/>
  </w:style>
  <w:style w:type="character" w:styleId="Crayonp" w:customStyle="1">
    <w:name w:val="crayon-p"/>
    <w:basedOn w:val="DefaultParagraphFont"/>
    <w:qFormat/>
    <w:rsid w:val="00a6081e"/>
    <w:rPr/>
  </w:style>
  <w:style w:type="character" w:styleId="Crayont" w:customStyle="1">
    <w:name w:val="crayon-t"/>
    <w:basedOn w:val="DefaultParagraphFont"/>
    <w:qFormat/>
    <w:rsid w:val="00a6081e"/>
    <w:rPr/>
  </w:style>
  <w:style w:type="character" w:styleId="Crayonh" w:customStyle="1">
    <w:name w:val="crayon-h"/>
    <w:basedOn w:val="DefaultParagraphFont"/>
    <w:qFormat/>
    <w:rsid w:val="00a6081e"/>
    <w:rPr/>
  </w:style>
  <w:style w:type="character" w:styleId="Crayone" w:customStyle="1">
    <w:name w:val="crayon-e"/>
    <w:basedOn w:val="DefaultParagraphFont"/>
    <w:qFormat/>
    <w:rsid w:val="00a6081e"/>
    <w:rPr/>
  </w:style>
  <w:style w:type="character" w:styleId="Crayonsy" w:customStyle="1">
    <w:name w:val="crayon-sy"/>
    <w:basedOn w:val="DefaultParagraphFont"/>
    <w:qFormat/>
    <w:rsid w:val="00a6081e"/>
    <w:rPr/>
  </w:style>
  <w:style w:type="character" w:styleId="Crayonv" w:customStyle="1">
    <w:name w:val="crayon-v"/>
    <w:basedOn w:val="DefaultParagraphFont"/>
    <w:qFormat/>
    <w:rsid w:val="00a6081e"/>
    <w:rPr/>
  </w:style>
  <w:style w:type="character" w:styleId="Crayoncn" w:customStyle="1">
    <w:name w:val="crayon-cn"/>
    <w:basedOn w:val="DefaultParagraphFont"/>
    <w:qFormat/>
    <w:rsid w:val="00a6081e"/>
    <w:rPr/>
  </w:style>
  <w:style w:type="character" w:styleId="Crayono" w:customStyle="1">
    <w:name w:val="crayon-o"/>
    <w:basedOn w:val="DefaultParagraphFont"/>
    <w:qFormat/>
    <w:rsid w:val="00a6081e"/>
    <w:rPr/>
  </w:style>
  <w:style w:type="character" w:styleId="Crayons" w:customStyle="1">
    <w:name w:val="crayon-s"/>
    <w:basedOn w:val="DefaultParagraphFont"/>
    <w:qFormat/>
    <w:rsid w:val="00a6081e"/>
    <w:rPr/>
  </w:style>
  <w:style w:type="character" w:styleId="Crayonr" w:customStyle="1">
    <w:name w:val="crayon-r"/>
    <w:basedOn w:val="DefaultParagraphFont"/>
    <w:qFormat/>
    <w:rsid w:val="00a6081e"/>
    <w:rPr/>
  </w:style>
  <w:style w:type="character" w:styleId="Crayoni" w:customStyle="1">
    <w:name w:val="crayon-i"/>
    <w:basedOn w:val="DefaultParagraphFont"/>
    <w:qFormat/>
    <w:rsid w:val="00a6081e"/>
    <w:rPr/>
  </w:style>
  <w:style w:type="character" w:styleId="Crayonst" w:customStyle="1">
    <w:name w:val="crayon-st"/>
    <w:basedOn w:val="DefaultParagraphFont"/>
    <w:qFormat/>
    <w:rsid w:val="00a6081e"/>
    <w:rPr/>
  </w:style>
  <w:style w:type="character" w:styleId="Heading4Char" w:customStyle="1">
    <w:name w:val="Heading 4 Char"/>
    <w:basedOn w:val="DefaultParagraphFont"/>
    <w:link w:val="Heading4"/>
    <w:uiPriority w:val="9"/>
    <w:semiHidden/>
    <w:qFormat/>
    <w:rsid w:val="00a6081e"/>
    <w:rPr>
      <w:rFonts w:ascii="Cambria" w:hAnsi="Cambria" w:eastAsia="" w:cs="Shruti" w:asciiTheme="majorHAnsi" w:cstheme="majorBidi" w:eastAsiaTheme="majorEastAsia" w:hAnsiTheme="majorHAnsi"/>
      <w:b/>
      <w:bCs/>
      <w:i/>
      <w:iCs/>
      <w:color w:val="4F81BD" w:themeColor="accent1"/>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b/>
      <w:sz w:val="24"/>
    </w:rPr>
  </w:style>
  <w:style w:type="character" w:styleId="ListLabel38">
    <w:name w:val="ListLabel 38"/>
    <w:qFormat/>
    <w:rPr>
      <w:rFonts w:ascii="Arial" w:hAnsi="Arial"/>
      <w:sz w:val="24"/>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ascii="Arial" w:hAnsi="Arial"/>
      <w:sz w:val="24"/>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rFonts w:ascii="Arial" w:hAnsi="Arial"/>
      <w:sz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47e07"/>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b47e0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1d7db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Application>LibreOffice/5.1.6.2$Linux_X86_64 LibreOffice_project/10m0$Build-2</Application>
  <Pages>16</Pages>
  <Words>2706</Words>
  <Characters>13651</Characters>
  <CharactersWithSpaces>17299</CharactersWithSpaces>
  <Paragraphs>496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2019-06-17T09:46:00Z</dcterms:created>
  <dc:creator>darsh</dc:creator>
  <dc:description/>
  <dc:language>en-IN</dc:language>
  <cp:lastModifiedBy/>
  <dcterms:modified xsi:type="dcterms:W3CDTF">2020-10-03T22:17:21Z</dcterms:modified>
  <cp:revision>294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